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BD8E6" w14:textId="77777777" w:rsidR="0023656C" w:rsidRPr="0023656C" w:rsidRDefault="0023656C" w:rsidP="0023656C">
      <w:pPr>
        <w:spacing w:after="240" w:line="240" w:lineRule="auto"/>
        <w:rPr>
          <w:rFonts w:ascii="Times New Roman" w:eastAsia="Times New Roman" w:hAnsi="Times New Roman" w:cs="Times New Roman"/>
          <w:sz w:val="24"/>
          <w:szCs w:val="24"/>
        </w:rPr>
      </w:pPr>
      <w:r w:rsidRPr="0023656C">
        <w:rPr>
          <w:rFonts w:ascii="Times New Roman" w:eastAsia="Times New Roman" w:hAnsi="Times New Roman" w:cs="Times New Roman"/>
          <w:sz w:val="24"/>
          <w:szCs w:val="24"/>
        </w:rPr>
        <w:br/>
      </w:r>
      <w:r w:rsidRPr="0023656C">
        <w:rPr>
          <w:rFonts w:ascii="Times New Roman" w:eastAsia="Times New Roman" w:hAnsi="Times New Roman" w:cs="Times New Roman"/>
          <w:sz w:val="24"/>
          <w:szCs w:val="24"/>
        </w:rPr>
        <w:br/>
      </w:r>
      <w:r w:rsidRPr="0023656C">
        <w:rPr>
          <w:rFonts w:ascii="Times New Roman" w:eastAsia="Times New Roman" w:hAnsi="Times New Roman" w:cs="Times New Roman"/>
          <w:sz w:val="24"/>
          <w:szCs w:val="24"/>
        </w:rPr>
        <w:br/>
      </w:r>
      <w:r w:rsidRPr="0023656C">
        <w:rPr>
          <w:rFonts w:ascii="Times New Roman" w:eastAsia="Times New Roman" w:hAnsi="Times New Roman" w:cs="Times New Roman"/>
          <w:sz w:val="24"/>
          <w:szCs w:val="24"/>
        </w:rPr>
        <w:br/>
      </w:r>
      <w:r w:rsidRPr="0023656C">
        <w:rPr>
          <w:rFonts w:ascii="Times New Roman" w:eastAsia="Times New Roman" w:hAnsi="Times New Roman" w:cs="Times New Roman"/>
          <w:sz w:val="24"/>
          <w:szCs w:val="24"/>
        </w:rPr>
        <w:br/>
      </w:r>
      <w:r w:rsidRPr="0023656C">
        <w:rPr>
          <w:rFonts w:ascii="Times New Roman" w:eastAsia="Times New Roman" w:hAnsi="Times New Roman" w:cs="Times New Roman"/>
          <w:sz w:val="24"/>
          <w:szCs w:val="24"/>
        </w:rPr>
        <w:br/>
      </w:r>
      <w:r w:rsidRPr="0023656C">
        <w:rPr>
          <w:rFonts w:ascii="Times New Roman" w:eastAsia="Times New Roman" w:hAnsi="Times New Roman" w:cs="Times New Roman"/>
          <w:sz w:val="24"/>
          <w:szCs w:val="24"/>
        </w:rPr>
        <w:br/>
      </w:r>
    </w:p>
    <w:p w14:paraId="059CD34A" w14:textId="4B453ED3" w:rsidR="0023656C" w:rsidRPr="0023656C" w:rsidRDefault="0023656C" w:rsidP="0023656C">
      <w:pPr>
        <w:spacing w:after="0" w:line="480" w:lineRule="auto"/>
        <w:jc w:val="center"/>
        <w:rPr>
          <w:rFonts w:ascii="Times New Roman" w:eastAsia="Times New Roman" w:hAnsi="Times New Roman" w:cs="Times New Roman"/>
          <w:sz w:val="24"/>
          <w:szCs w:val="24"/>
        </w:rPr>
      </w:pPr>
      <w:r w:rsidRPr="0023656C">
        <w:rPr>
          <w:rFonts w:ascii="Times New Roman" w:eastAsia="Times New Roman" w:hAnsi="Times New Roman" w:cs="Times New Roman"/>
          <w:color w:val="000000"/>
          <w:sz w:val="24"/>
          <w:szCs w:val="24"/>
        </w:rPr>
        <w:t xml:space="preserve">Willingness to </w:t>
      </w:r>
      <w:r w:rsidR="002A11C3">
        <w:rPr>
          <w:rFonts w:ascii="Times New Roman" w:eastAsia="Times New Roman" w:hAnsi="Times New Roman" w:cs="Times New Roman"/>
          <w:color w:val="000000"/>
          <w:sz w:val="24"/>
          <w:szCs w:val="24"/>
        </w:rPr>
        <w:t xml:space="preserve">Take Advice </w:t>
      </w:r>
      <w:r w:rsidR="004567FC">
        <w:rPr>
          <w:rFonts w:ascii="Times New Roman" w:eastAsia="Times New Roman" w:hAnsi="Times New Roman" w:cs="Times New Roman"/>
          <w:color w:val="000000"/>
          <w:sz w:val="24"/>
          <w:szCs w:val="24"/>
        </w:rPr>
        <w:t>in a Gambling Task</w:t>
      </w:r>
    </w:p>
    <w:p w14:paraId="6C62684A" w14:textId="5D4AC891" w:rsidR="0023656C" w:rsidRPr="0023656C" w:rsidRDefault="002A11C3" w:rsidP="0023656C">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Simran Jaspal</w:t>
      </w:r>
    </w:p>
    <w:p w14:paraId="1647D7BF" w14:textId="77777777" w:rsidR="0023656C" w:rsidRPr="0023656C" w:rsidRDefault="0023656C" w:rsidP="0023656C">
      <w:pPr>
        <w:spacing w:after="0" w:line="480" w:lineRule="auto"/>
        <w:jc w:val="center"/>
        <w:rPr>
          <w:rFonts w:ascii="Times New Roman" w:eastAsia="Times New Roman" w:hAnsi="Times New Roman" w:cs="Times New Roman"/>
          <w:sz w:val="24"/>
          <w:szCs w:val="24"/>
        </w:rPr>
      </w:pPr>
      <w:r w:rsidRPr="0023656C">
        <w:rPr>
          <w:rFonts w:ascii="Times New Roman" w:eastAsia="Times New Roman" w:hAnsi="Times New Roman" w:cs="Times New Roman"/>
          <w:color w:val="000000"/>
          <w:sz w:val="24"/>
          <w:szCs w:val="24"/>
        </w:rPr>
        <w:t>Adviser: Dr. Dominic Fareri</w:t>
      </w:r>
    </w:p>
    <w:p w14:paraId="5D2C6D69" w14:textId="77777777" w:rsidR="0023656C" w:rsidRPr="0023656C" w:rsidRDefault="0023656C" w:rsidP="0023656C">
      <w:pPr>
        <w:spacing w:after="0" w:line="480" w:lineRule="auto"/>
        <w:jc w:val="center"/>
        <w:rPr>
          <w:rFonts w:ascii="Times New Roman" w:eastAsia="Times New Roman" w:hAnsi="Times New Roman" w:cs="Times New Roman"/>
          <w:sz w:val="24"/>
          <w:szCs w:val="24"/>
        </w:rPr>
      </w:pPr>
      <w:r w:rsidRPr="0023656C">
        <w:rPr>
          <w:rFonts w:ascii="Times New Roman" w:eastAsia="Times New Roman" w:hAnsi="Times New Roman" w:cs="Times New Roman"/>
          <w:color w:val="000000"/>
          <w:sz w:val="24"/>
          <w:szCs w:val="24"/>
        </w:rPr>
        <w:t>Adelphi University</w:t>
      </w:r>
    </w:p>
    <w:p w14:paraId="0C6E49BD" w14:textId="77777777" w:rsidR="0023656C" w:rsidRPr="0023656C" w:rsidRDefault="0023656C" w:rsidP="0023656C">
      <w:pPr>
        <w:spacing w:after="240" w:line="240" w:lineRule="auto"/>
        <w:rPr>
          <w:rFonts w:ascii="Times New Roman" w:eastAsia="Times New Roman" w:hAnsi="Times New Roman" w:cs="Times New Roman"/>
          <w:sz w:val="24"/>
          <w:szCs w:val="24"/>
        </w:rPr>
      </w:pPr>
      <w:r w:rsidRPr="0023656C">
        <w:rPr>
          <w:rFonts w:ascii="Times New Roman" w:eastAsia="Times New Roman" w:hAnsi="Times New Roman" w:cs="Times New Roman"/>
          <w:sz w:val="24"/>
          <w:szCs w:val="24"/>
        </w:rPr>
        <w:br/>
      </w:r>
      <w:r w:rsidRPr="0023656C">
        <w:rPr>
          <w:rFonts w:ascii="Times New Roman" w:eastAsia="Times New Roman" w:hAnsi="Times New Roman" w:cs="Times New Roman"/>
          <w:sz w:val="24"/>
          <w:szCs w:val="24"/>
        </w:rPr>
        <w:br/>
      </w:r>
      <w:r w:rsidRPr="0023656C">
        <w:rPr>
          <w:rFonts w:ascii="Times New Roman" w:eastAsia="Times New Roman" w:hAnsi="Times New Roman" w:cs="Times New Roman"/>
          <w:sz w:val="24"/>
          <w:szCs w:val="24"/>
        </w:rPr>
        <w:br/>
      </w:r>
      <w:r w:rsidRPr="0023656C">
        <w:rPr>
          <w:rFonts w:ascii="Times New Roman" w:eastAsia="Times New Roman" w:hAnsi="Times New Roman" w:cs="Times New Roman"/>
          <w:sz w:val="24"/>
          <w:szCs w:val="24"/>
        </w:rPr>
        <w:br/>
      </w:r>
      <w:r w:rsidRPr="0023656C">
        <w:rPr>
          <w:rFonts w:ascii="Times New Roman" w:eastAsia="Times New Roman" w:hAnsi="Times New Roman" w:cs="Times New Roman"/>
          <w:sz w:val="24"/>
          <w:szCs w:val="24"/>
        </w:rPr>
        <w:br/>
      </w:r>
      <w:r w:rsidRPr="0023656C">
        <w:rPr>
          <w:rFonts w:ascii="Times New Roman" w:eastAsia="Times New Roman" w:hAnsi="Times New Roman" w:cs="Times New Roman"/>
          <w:sz w:val="24"/>
          <w:szCs w:val="24"/>
        </w:rPr>
        <w:br/>
      </w:r>
      <w:r w:rsidRPr="0023656C">
        <w:rPr>
          <w:rFonts w:ascii="Times New Roman" w:eastAsia="Times New Roman" w:hAnsi="Times New Roman" w:cs="Times New Roman"/>
          <w:sz w:val="24"/>
          <w:szCs w:val="24"/>
        </w:rPr>
        <w:br/>
      </w:r>
      <w:r w:rsidRPr="0023656C">
        <w:rPr>
          <w:rFonts w:ascii="Times New Roman" w:eastAsia="Times New Roman" w:hAnsi="Times New Roman" w:cs="Times New Roman"/>
          <w:sz w:val="24"/>
          <w:szCs w:val="24"/>
        </w:rPr>
        <w:br/>
      </w:r>
    </w:p>
    <w:p w14:paraId="1D7C3E9B" w14:textId="77777777" w:rsidR="004567FC" w:rsidRDefault="004567FC" w:rsidP="0023656C">
      <w:pPr>
        <w:spacing w:after="0" w:line="480" w:lineRule="auto"/>
        <w:jc w:val="center"/>
        <w:rPr>
          <w:rFonts w:ascii="Times New Roman" w:eastAsia="Times New Roman" w:hAnsi="Times New Roman" w:cs="Times New Roman"/>
          <w:color w:val="000000"/>
          <w:sz w:val="24"/>
          <w:szCs w:val="24"/>
        </w:rPr>
      </w:pPr>
    </w:p>
    <w:p w14:paraId="70EEFE36" w14:textId="77777777" w:rsidR="004567FC" w:rsidRDefault="004567FC" w:rsidP="0023656C">
      <w:pPr>
        <w:spacing w:after="0" w:line="480" w:lineRule="auto"/>
        <w:jc w:val="center"/>
        <w:rPr>
          <w:rFonts w:ascii="Times New Roman" w:eastAsia="Times New Roman" w:hAnsi="Times New Roman" w:cs="Times New Roman"/>
          <w:color w:val="000000"/>
          <w:sz w:val="24"/>
          <w:szCs w:val="24"/>
        </w:rPr>
      </w:pPr>
    </w:p>
    <w:p w14:paraId="316B3E9F" w14:textId="77777777" w:rsidR="004567FC" w:rsidRDefault="004567FC" w:rsidP="0023656C">
      <w:pPr>
        <w:spacing w:after="0" w:line="480" w:lineRule="auto"/>
        <w:jc w:val="center"/>
        <w:rPr>
          <w:rFonts w:ascii="Times New Roman" w:eastAsia="Times New Roman" w:hAnsi="Times New Roman" w:cs="Times New Roman"/>
          <w:color w:val="000000"/>
          <w:sz w:val="24"/>
          <w:szCs w:val="24"/>
        </w:rPr>
      </w:pPr>
    </w:p>
    <w:p w14:paraId="249D1270" w14:textId="77777777" w:rsidR="004567FC" w:rsidRDefault="004567FC" w:rsidP="0023656C">
      <w:pPr>
        <w:spacing w:after="0" w:line="480" w:lineRule="auto"/>
        <w:jc w:val="center"/>
        <w:rPr>
          <w:rFonts w:ascii="Times New Roman" w:eastAsia="Times New Roman" w:hAnsi="Times New Roman" w:cs="Times New Roman"/>
          <w:color w:val="000000"/>
          <w:sz w:val="24"/>
          <w:szCs w:val="24"/>
        </w:rPr>
      </w:pPr>
    </w:p>
    <w:p w14:paraId="7D8B545A" w14:textId="77777777" w:rsidR="004567FC" w:rsidRDefault="004567FC" w:rsidP="0023656C">
      <w:pPr>
        <w:spacing w:after="0" w:line="480" w:lineRule="auto"/>
        <w:jc w:val="center"/>
        <w:rPr>
          <w:rFonts w:ascii="Times New Roman" w:eastAsia="Times New Roman" w:hAnsi="Times New Roman" w:cs="Times New Roman"/>
          <w:color w:val="000000"/>
          <w:sz w:val="24"/>
          <w:szCs w:val="24"/>
        </w:rPr>
      </w:pPr>
    </w:p>
    <w:p w14:paraId="7BA5600F" w14:textId="77777777" w:rsidR="004567FC" w:rsidRDefault="004567FC" w:rsidP="0023656C">
      <w:pPr>
        <w:spacing w:after="0" w:line="480" w:lineRule="auto"/>
        <w:jc w:val="center"/>
        <w:rPr>
          <w:rFonts w:ascii="Times New Roman" w:eastAsia="Times New Roman" w:hAnsi="Times New Roman" w:cs="Times New Roman"/>
          <w:color w:val="000000"/>
          <w:sz w:val="24"/>
          <w:szCs w:val="24"/>
        </w:rPr>
      </w:pPr>
    </w:p>
    <w:p w14:paraId="00323673" w14:textId="77777777" w:rsidR="004567FC" w:rsidRDefault="004567FC" w:rsidP="0023656C">
      <w:pPr>
        <w:spacing w:after="0" w:line="480" w:lineRule="auto"/>
        <w:jc w:val="center"/>
        <w:rPr>
          <w:rFonts w:ascii="Times New Roman" w:eastAsia="Times New Roman" w:hAnsi="Times New Roman" w:cs="Times New Roman"/>
          <w:color w:val="000000"/>
          <w:sz w:val="24"/>
          <w:szCs w:val="24"/>
        </w:rPr>
      </w:pPr>
    </w:p>
    <w:p w14:paraId="6AA95D8D" w14:textId="77777777" w:rsidR="004567FC" w:rsidRDefault="004567FC" w:rsidP="0023656C">
      <w:pPr>
        <w:spacing w:after="0" w:line="480" w:lineRule="auto"/>
        <w:jc w:val="center"/>
        <w:rPr>
          <w:rFonts w:ascii="Times New Roman" w:eastAsia="Times New Roman" w:hAnsi="Times New Roman" w:cs="Times New Roman"/>
          <w:color w:val="000000"/>
          <w:sz w:val="24"/>
          <w:szCs w:val="24"/>
        </w:rPr>
      </w:pPr>
    </w:p>
    <w:p w14:paraId="2FDEADDF" w14:textId="77777777" w:rsidR="004567FC" w:rsidRDefault="004567FC" w:rsidP="0023656C">
      <w:pPr>
        <w:spacing w:after="0" w:line="480" w:lineRule="auto"/>
        <w:jc w:val="center"/>
        <w:rPr>
          <w:rFonts w:ascii="Times New Roman" w:eastAsia="Times New Roman" w:hAnsi="Times New Roman" w:cs="Times New Roman"/>
          <w:color w:val="000000"/>
          <w:sz w:val="24"/>
          <w:szCs w:val="24"/>
        </w:rPr>
      </w:pPr>
    </w:p>
    <w:p w14:paraId="64222E37" w14:textId="77777777" w:rsidR="004567FC" w:rsidRDefault="004567FC" w:rsidP="0023656C">
      <w:pPr>
        <w:spacing w:after="0" w:line="480" w:lineRule="auto"/>
        <w:jc w:val="center"/>
        <w:rPr>
          <w:rFonts w:ascii="Times New Roman" w:eastAsia="Times New Roman" w:hAnsi="Times New Roman" w:cs="Times New Roman"/>
          <w:color w:val="000000"/>
          <w:sz w:val="24"/>
          <w:szCs w:val="24"/>
        </w:rPr>
      </w:pPr>
    </w:p>
    <w:p w14:paraId="7E0F7D0C" w14:textId="0CC1067A" w:rsidR="0023656C" w:rsidRPr="0023656C" w:rsidRDefault="0023656C" w:rsidP="0023656C">
      <w:pPr>
        <w:spacing w:after="0" w:line="480" w:lineRule="auto"/>
        <w:jc w:val="center"/>
        <w:rPr>
          <w:rFonts w:ascii="Times New Roman" w:eastAsia="Times New Roman" w:hAnsi="Times New Roman" w:cs="Times New Roman"/>
          <w:sz w:val="24"/>
          <w:szCs w:val="24"/>
        </w:rPr>
      </w:pPr>
      <w:r w:rsidRPr="0023656C">
        <w:rPr>
          <w:rFonts w:ascii="Times New Roman" w:eastAsia="Times New Roman" w:hAnsi="Times New Roman" w:cs="Times New Roman"/>
          <w:color w:val="000000"/>
          <w:sz w:val="24"/>
          <w:szCs w:val="24"/>
        </w:rPr>
        <w:lastRenderedPageBreak/>
        <w:t>Abstract</w:t>
      </w:r>
    </w:p>
    <w:p w14:paraId="333D27B3" w14:textId="3A87F14E" w:rsidR="0023656C" w:rsidRPr="0023656C" w:rsidRDefault="0023656C" w:rsidP="0023656C">
      <w:pPr>
        <w:spacing w:after="0" w:line="480" w:lineRule="auto"/>
        <w:rPr>
          <w:rFonts w:ascii="Times New Roman" w:eastAsia="Times New Roman" w:hAnsi="Times New Roman" w:cs="Times New Roman"/>
          <w:sz w:val="24"/>
          <w:szCs w:val="24"/>
        </w:rPr>
      </w:pPr>
      <w:r w:rsidRPr="0023656C">
        <w:rPr>
          <w:rFonts w:ascii="Times New Roman" w:eastAsia="Times New Roman" w:hAnsi="Times New Roman" w:cs="Times New Roman"/>
          <w:color w:val="000000"/>
          <w:sz w:val="24"/>
          <w:szCs w:val="24"/>
        </w:rPr>
        <w:t>.</w:t>
      </w:r>
    </w:p>
    <w:p w14:paraId="4C28DF0F" w14:textId="77777777" w:rsidR="0023656C" w:rsidRPr="0023656C" w:rsidRDefault="0023656C" w:rsidP="0023656C">
      <w:pPr>
        <w:spacing w:after="240" w:line="240" w:lineRule="auto"/>
        <w:rPr>
          <w:rFonts w:ascii="Times New Roman" w:eastAsia="Times New Roman" w:hAnsi="Times New Roman" w:cs="Times New Roman"/>
          <w:sz w:val="24"/>
          <w:szCs w:val="24"/>
        </w:rPr>
      </w:pPr>
      <w:r w:rsidRPr="0023656C">
        <w:rPr>
          <w:rFonts w:ascii="Times New Roman" w:eastAsia="Times New Roman" w:hAnsi="Times New Roman" w:cs="Times New Roman"/>
          <w:sz w:val="24"/>
          <w:szCs w:val="24"/>
        </w:rPr>
        <w:br/>
      </w:r>
      <w:r w:rsidRPr="0023656C">
        <w:rPr>
          <w:rFonts w:ascii="Times New Roman" w:eastAsia="Times New Roman" w:hAnsi="Times New Roman" w:cs="Times New Roman"/>
          <w:sz w:val="24"/>
          <w:szCs w:val="24"/>
        </w:rPr>
        <w:br/>
      </w:r>
      <w:r w:rsidRPr="0023656C">
        <w:rPr>
          <w:rFonts w:ascii="Times New Roman" w:eastAsia="Times New Roman" w:hAnsi="Times New Roman" w:cs="Times New Roman"/>
          <w:sz w:val="24"/>
          <w:szCs w:val="24"/>
        </w:rPr>
        <w:br/>
      </w:r>
    </w:p>
    <w:p w14:paraId="38155AE8" w14:textId="77777777" w:rsidR="004567FC" w:rsidRDefault="0023656C" w:rsidP="0023656C">
      <w:pPr>
        <w:spacing w:after="0" w:line="480" w:lineRule="auto"/>
        <w:rPr>
          <w:rFonts w:ascii="Times New Roman" w:eastAsia="Times New Roman" w:hAnsi="Times New Roman" w:cs="Times New Roman"/>
          <w:sz w:val="24"/>
          <w:szCs w:val="24"/>
        </w:rPr>
      </w:pPr>
      <w:r w:rsidRPr="0023656C">
        <w:rPr>
          <w:rFonts w:ascii="Times New Roman" w:eastAsia="Times New Roman" w:hAnsi="Times New Roman" w:cs="Times New Roman"/>
          <w:b/>
          <w:bCs/>
          <w:color w:val="000000"/>
          <w:sz w:val="24"/>
          <w:szCs w:val="24"/>
        </w:rPr>
        <w:t>Introduction</w:t>
      </w:r>
    </w:p>
    <w:p w14:paraId="7EB70A8D" w14:textId="77777777" w:rsidR="004567FC" w:rsidRDefault="004567FC" w:rsidP="0023656C">
      <w:pPr>
        <w:spacing w:after="0" w:line="480" w:lineRule="auto"/>
        <w:rPr>
          <w:rFonts w:ascii="Times New Roman" w:eastAsia="Times New Roman" w:hAnsi="Times New Roman" w:cs="Times New Roman"/>
          <w:sz w:val="24"/>
          <w:szCs w:val="24"/>
        </w:rPr>
      </w:pPr>
    </w:p>
    <w:p w14:paraId="06984AEB" w14:textId="264D4E06" w:rsidR="0023656C" w:rsidRPr="0023656C" w:rsidRDefault="0023656C" w:rsidP="0023656C">
      <w:pPr>
        <w:spacing w:after="0" w:line="480" w:lineRule="auto"/>
        <w:rPr>
          <w:rFonts w:ascii="Times New Roman" w:eastAsia="Times New Roman" w:hAnsi="Times New Roman" w:cs="Times New Roman"/>
          <w:sz w:val="24"/>
          <w:szCs w:val="24"/>
        </w:rPr>
      </w:pPr>
      <w:r w:rsidRPr="0023656C">
        <w:rPr>
          <w:rFonts w:ascii="Times New Roman" w:eastAsia="Times New Roman" w:hAnsi="Times New Roman" w:cs="Times New Roman"/>
          <w:b/>
          <w:bCs/>
          <w:color w:val="000000"/>
          <w:sz w:val="24"/>
          <w:szCs w:val="24"/>
        </w:rPr>
        <w:t>Methods</w:t>
      </w:r>
    </w:p>
    <w:p w14:paraId="1B7ECEB9" w14:textId="77777777" w:rsidR="0023656C" w:rsidRPr="0023656C" w:rsidRDefault="0023656C" w:rsidP="0023656C">
      <w:pPr>
        <w:spacing w:after="0" w:line="480" w:lineRule="auto"/>
        <w:rPr>
          <w:rFonts w:ascii="Times New Roman" w:eastAsia="Times New Roman" w:hAnsi="Times New Roman" w:cs="Times New Roman"/>
          <w:sz w:val="24"/>
          <w:szCs w:val="24"/>
        </w:rPr>
      </w:pPr>
      <w:r w:rsidRPr="0023656C">
        <w:rPr>
          <w:rFonts w:ascii="Times New Roman" w:eastAsia="Times New Roman" w:hAnsi="Times New Roman" w:cs="Times New Roman"/>
          <w:i/>
          <w:iCs/>
          <w:color w:val="000000"/>
          <w:sz w:val="24"/>
          <w:szCs w:val="24"/>
        </w:rPr>
        <w:t>Participants</w:t>
      </w:r>
    </w:p>
    <w:p w14:paraId="6ACD4F45" w14:textId="67DE253F" w:rsidR="0023656C" w:rsidRPr="0023656C" w:rsidRDefault="0023656C" w:rsidP="0023656C">
      <w:pPr>
        <w:spacing w:after="0" w:line="480" w:lineRule="auto"/>
        <w:rPr>
          <w:rFonts w:ascii="Times New Roman" w:eastAsia="Times New Roman" w:hAnsi="Times New Roman" w:cs="Times New Roman"/>
          <w:sz w:val="24"/>
          <w:szCs w:val="24"/>
        </w:rPr>
      </w:pPr>
      <w:r w:rsidRPr="0023656C">
        <w:rPr>
          <w:rFonts w:ascii="Times New Roman" w:eastAsia="Times New Roman" w:hAnsi="Times New Roman" w:cs="Times New Roman"/>
          <w:color w:val="000000"/>
          <w:sz w:val="24"/>
          <w:szCs w:val="24"/>
        </w:rPr>
        <w:t xml:space="preserve">    Participants were Adelphi University students enrolled in psychology courses. The students signed up for participation in the study through the Adelphi Sona Systems website, and received 2 credits upon completion of the study. </w:t>
      </w:r>
      <w:r w:rsidR="0039659A" w:rsidRPr="0039659A">
        <w:rPr>
          <w:rFonts w:ascii="Times New Roman" w:eastAsia="Times New Roman" w:hAnsi="Times New Roman" w:cs="Times New Roman"/>
          <w:color w:val="000000"/>
          <w:sz w:val="24"/>
          <w:szCs w:val="24"/>
          <w:highlight w:val="yellow"/>
        </w:rPr>
        <w:t>X</w:t>
      </w:r>
      <w:r w:rsidRPr="0023656C">
        <w:rPr>
          <w:rFonts w:ascii="Times New Roman" w:eastAsia="Times New Roman" w:hAnsi="Times New Roman" w:cs="Times New Roman"/>
          <w:color w:val="000000"/>
          <w:sz w:val="24"/>
          <w:szCs w:val="24"/>
        </w:rPr>
        <w:t xml:space="preserve"> subjects participated in the study (</w:t>
      </w:r>
      <w:r w:rsidR="0039659A" w:rsidRPr="0039659A">
        <w:rPr>
          <w:rFonts w:ascii="Times New Roman" w:eastAsia="Times New Roman" w:hAnsi="Times New Roman" w:cs="Times New Roman"/>
          <w:color w:val="000000"/>
          <w:sz w:val="24"/>
          <w:szCs w:val="24"/>
          <w:highlight w:val="yellow"/>
        </w:rPr>
        <w:t>X</w:t>
      </w:r>
      <w:r w:rsidRPr="0023656C">
        <w:rPr>
          <w:rFonts w:ascii="Times New Roman" w:eastAsia="Times New Roman" w:hAnsi="Times New Roman" w:cs="Times New Roman"/>
          <w:color w:val="000000"/>
          <w:sz w:val="24"/>
          <w:szCs w:val="24"/>
        </w:rPr>
        <w:t xml:space="preserve"> females, </w:t>
      </w:r>
      <w:r w:rsidR="0039659A" w:rsidRPr="0039659A">
        <w:rPr>
          <w:rFonts w:ascii="Times New Roman" w:eastAsia="Times New Roman" w:hAnsi="Times New Roman" w:cs="Times New Roman"/>
          <w:color w:val="000000"/>
          <w:sz w:val="24"/>
          <w:szCs w:val="24"/>
          <w:highlight w:val="yellow"/>
        </w:rPr>
        <w:t>X</w:t>
      </w:r>
      <w:r w:rsidRPr="0023656C">
        <w:rPr>
          <w:rFonts w:ascii="Times New Roman" w:eastAsia="Times New Roman" w:hAnsi="Times New Roman" w:cs="Times New Roman"/>
          <w:color w:val="000000"/>
          <w:sz w:val="24"/>
          <w:szCs w:val="24"/>
        </w:rPr>
        <w:t xml:space="preserve"> males), and ranged in age from </w:t>
      </w:r>
      <w:r w:rsidR="0039659A" w:rsidRPr="0039659A">
        <w:rPr>
          <w:rFonts w:ascii="Times New Roman" w:eastAsia="Times New Roman" w:hAnsi="Times New Roman" w:cs="Times New Roman"/>
          <w:color w:val="000000"/>
          <w:sz w:val="24"/>
          <w:szCs w:val="24"/>
          <w:highlight w:val="yellow"/>
        </w:rPr>
        <w:t>X</w:t>
      </w:r>
      <w:r w:rsidRPr="0023656C">
        <w:rPr>
          <w:rFonts w:ascii="Times New Roman" w:eastAsia="Times New Roman" w:hAnsi="Times New Roman" w:cs="Times New Roman"/>
          <w:color w:val="000000"/>
          <w:sz w:val="24"/>
          <w:szCs w:val="24"/>
          <w:highlight w:val="yellow"/>
        </w:rPr>
        <w:t xml:space="preserve"> to </w:t>
      </w:r>
      <w:r w:rsidR="0039659A" w:rsidRPr="0039659A">
        <w:rPr>
          <w:rFonts w:ascii="Times New Roman" w:eastAsia="Times New Roman" w:hAnsi="Times New Roman" w:cs="Times New Roman"/>
          <w:color w:val="000000"/>
          <w:sz w:val="24"/>
          <w:szCs w:val="24"/>
          <w:highlight w:val="yellow"/>
        </w:rPr>
        <w:t>X</w:t>
      </w:r>
      <w:r w:rsidRPr="0023656C">
        <w:rPr>
          <w:rFonts w:ascii="Times New Roman" w:eastAsia="Times New Roman" w:hAnsi="Times New Roman" w:cs="Times New Roman"/>
          <w:color w:val="000000"/>
          <w:sz w:val="24"/>
          <w:szCs w:val="24"/>
        </w:rPr>
        <w:t>.</w:t>
      </w:r>
    </w:p>
    <w:p w14:paraId="6166EF85" w14:textId="77777777" w:rsidR="0023656C" w:rsidRPr="0023656C" w:rsidRDefault="0023656C" w:rsidP="0023656C">
      <w:pPr>
        <w:spacing w:after="0" w:line="480" w:lineRule="auto"/>
        <w:rPr>
          <w:rFonts w:ascii="Times New Roman" w:eastAsia="Times New Roman" w:hAnsi="Times New Roman" w:cs="Times New Roman"/>
          <w:sz w:val="24"/>
          <w:szCs w:val="24"/>
        </w:rPr>
      </w:pPr>
      <w:r w:rsidRPr="0023656C">
        <w:rPr>
          <w:rFonts w:ascii="Times New Roman" w:eastAsia="Times New Roman" w:hAnsi="Times New Roman" w:cs="Times New Roman"/>
          <w:i/>
          <w:iCs/>
          <w:color w:val="000000"/>
          <w:sz w:val="24"/>
          <w:szCs w:val="24"/>
        </w:rPr>
        <w:t>Self-Report Measures </w:t>
      </w:r>
    </w:p>
    <w:p w14:paraId="52D666AC" w14:textId="6661B1D2" w:rsidR="00F23D97" w:rsidRDefault="0023656C" w:rsidP="0023656C">
      <w:pPr>
        <w:spacing w:after="0" w:line="480" w:lineRule="auto"/>
        <w:ind w:firstLine="720"/>
        <w:rPr>
          <w:rFonts w:ascii="Times New Roman" w:eastAsia="Times New Roman" w:hAnsi="Times New Roman" w:cs="Times New Roman"/>
          <w:color w:val="000000"/>
          <w:sz w:val="24"/>
          <w:szCs w:val="24"/>
        </w:rPr>
      </w:pPr>
      <w:r w:rsidRPr="0023656C">
        <w:rPr>
          <w:rFonts w:ascii="Times New Roman" w:eastAsia="Times New Roman" w:hAnsi="Times New Roman" w:cs="Times New Roman"/>
          <w:color w:val="000000"/>
          <w:sz w:val="24"/>
          <w:szCs w:val="24"/>
        </w:rPr>
        <w:t>Prior to completing the computer tasks, participants were administered self-report measures to highlight various characteristics that may influence decision- making. These measures included items</w:t>
      </w:r>
      <w:r w:rsidR="00F23D97">
        <w:rPr>
          <w:rFonts w:ascii="Times New Roman" w:eastAsia="Times New Roman" w:hAnsi="Times New Roman" w:cs="Times New Roman"/>
          <w:color w:val="000000"/>
          <w:sz w:val="24"/>
          <w:szCs w:val="24"/>
        </w:rPr>
        <w:t xml:space="preserve"> </w:t>
      </w:r>
      <w:r w:rsidR="009476BB">
        <w:rPr>
          <w:rFonts w:ascii="Times New Roman" w:eastAsia="Times New Roman" w:hAnsi="Times New Roman" w:cs="Times New Roman"/>
          <w:color w:val="000000"/>
          <w:sz w:val="24"/>
          <w:szCs w:val="24"/>
        </w:rPr>
        <w:t xml:space="preserve">from the </w:t>
      </w:r>
      <w:r w:rsidR="00366635">
        <w:rPr>
          <w:rFonts w:ascii="Times New Roman" w:eastAsia="Times New Roman" w:hAnsi="Times New Roman" w:cs="Times New Roman"/>
          <w:color w:val="000000"/>
          <w:sz w:val="24"/>
          <w:szCs w:val="24"/>
        </w:rPr>
        <w:t xml:space="preserve">Rosenberg self-esteem scale. </w:t>
      </w:r>
      <w:r w:rsidR="001D7FAE">
        <w:rPr>
          <w:rFonts w:ascii="Times New Roman" w:eastAsia="Times New Roman" w:hAnsi="Times New Roman" w:cs="Times New Roman"/>
          <w:color w:val="000000"/>
          <w:sz w:val="24"/>
          <w:szCs w:val="24"/>
        </w:rPr>
        <w:t xml:space="preserve">(Rosenberg, 1965), which assessed both positive and negative feelings about the self. </w:t>
      </w:r>
      <w:r w:rsidR="00321108">
        <w:rPr>
          <w:rFonts w:ascii="Times New Roman" w:eastAsia="Times New Roman" w:hAnsi="Times New Roman" w:cs="Times New Roman"/>
          <w:color w:val="000000"/>
          <w:sz w:val="24"/>
          <w:szCs w:val="24"/>
        </w:rPr>
        <w:t>The items were scored on a 4 point scale</w:t>
      </w:r>
      <w:r w:rsidR="0054791A">
        <w:rPr>
          <w:rFonts w:ascii="Times New Roman" w:eastAsia="Times New Roman" w:hAnsi="Times New Roman" w:cs="Times New Roman"/>
          <w:color w:val="000000"/>
          <w:sz w:val="24"/>
          <w:szCs w:val="24"/>
        </w:rPr>
        <w:t>, from 1</w:t>
      </w:r>
      <w:r w:rsidR="00C074C5">
        <w:rPr>
          <w:rFonts w:ascii="Times New Roman" w:eastAsia="Times New Roman" w:hAnsi="Times New Roman" w:cs="Times New Roman"/>
          <w:color w:val="000000"/>
          <w:sz w:val="24"/>
          <w:szCs w:val="24"/>
        </w:rPr>
        <w:t xml:space="preserve"> to </w:t>
      </w:r>
      <w:r w:rsidR="00C06D79">
        <w:rPr>
          <w:rFonts w:ascii="Times New Roman" w:eastAsia="Times New Roman" w:hAnsi="Times New Roman" w:cs="Times New Roman"/>
          <w:color w:val="000000"/>
          <w:sz w:val="24"/>
          <w:szCs w:val="24"/>
        </w:rPr>
        <w:t>4,</w:t>
      </w:r>
      <w:r w:rsidR="00C074C5" w:rsidRPr="0023656C">
        <w:rPr>
          <w:rFonts w:ascii="Times New Roman" w:eastAsia="Times New Roman" w:hAnsi="Times New Roman" w:cs="Times New Roman"/>
          <w:color w:val="000000"/>
          <w:sz w:val="24"/>
          <w:szCs w:val="24"/>
        </w:rPr>
        <w:t xml:space="preserve"> with corresponding statements of “</w:t>
      </w:r>
      <w:r w:rsidR="00C074C5">
        <w:rPr>
          <w:rFonts w:ascii="Times New Roman" w:eastAsia="Times New Roman" w:hAnsi="Times New Roman" w:cs="Times New Roman"/>
          <w:color w:val="000000"/>
          <w:sz w:val="24"/>
          <w:szCs w:val="24"/>
        </w:rPr>
        <w:t>Strongly Agree</w:t>
      </w:r>
      <w:r w:rsidR="00C074C5" w:rsidRPr="0023656C">
        <w:rPr>
          <w:rFonts w:ascii="Times New Roman" w:eastAsia="Times New Roman" w:hAnsi="Times New Roman" w:cs="Times New Roman"/>
          <w:color w:val="000000"/>
          <w:sz w:val="24"/>
          <w:szCs w:val="24"/>
        </w:rPr>
        <w:t>”, “</w:t>
      </w:r>
      <w:r w:rsidR="00C074C5">
        <w:rPr>
          <w:rFonts w:ascii="Times New Roman" w:eastAsia="Times New Roman" w:hAnsi="Times New Roman" w:cs="Times New Roman"/>
          <w:color w:val="000000"/>
          <w:sz w:val="24"/>
          <w:szCs w:val="24"/>
        </w:rPr>
        <w:t>Agree</w:t>
      </w:r>
      <w:r w:rsidR="00C074C5" w:rsidRPr="0023656C">
        <w:rPr>
          <w:rFonts w:ascii="Times New Roman" w:eastAsia="Times New Roman" w:hAnsi="Times New Roman" w:cs="Times New Roman"/>
          <w:color w:val="000000"/>
          <w:sz w:val="24"/>
          <w:szCs w:val="24"/>
        </w:rPr>
        <w:t>”, “</w:t>
      </w:r>
      <w:r w:rsidR="00C074C5">
        <w:rPr>
          <w:rFonts w:ascii="Times New Roman" w:eastAsia="Times New Roman" w:hAnsi="Times New Roman" w:cs="Times New Roman"/>
          <w:color w:val="000000"/>
          <w:sz w:val="24"/>
          <w:szCs w:val="24"/>
        </w:rPr>
        <w:t>Disagree</w:t>
      </w:r>
      <w:r w:rsidR="00C074C5" w:rsidRPr="0023656C">
        <w:rPr>
          <w:rFonts w:ascii="Times New Roman" w:eastAsia="Times New Roman" w:hAnsi="Times New Roman" w:cs="Times New Roman"/>
          <w:color w:val="000000"/>
          <w:sz w:val="24"/>
          <w:szCs w:val="24"/>
        </w:rPr>
        <w:t>”, and “</w:t>
      </w:r>
      <w:r w:rsidR="00C074C5">
        <w:rPr>
          <w:rFonts w:ascii="Times New Roman" w:eastAsia="Times New Roman" w:hAnsi="Times New Roman" w:cs="Times New Roman"/>
          <w:color w:val="000000"/>
          <w:sz w:val="24"/>
          <w:szCs w:val="24"/>
        </w:rPr>
        <w:t>Strongly Disagree</w:t>
      </w:r>
      <w:r w:rsidR="00C074C5" w:rsidRPr="0023656C">
        <w:rPr>
          <w:rFonts w:ascii="Times New Roman" w:eastAsia="Times New Roman" w:hAnsi="Times New Roman" w:cs="Times New Roman"/>
          <w:color w:val="000000"/>
          <w:sz w:val="24"/>
          <w:szCs w:val="24"/>
        </w:rPr>
        <w:t>”</w:t>
      </w:r>
      <w:r w:rsidR="00C074C5">
        <w:rPr>
          <w:rFonts w:ascii="Times New Roman" w:eastAsia="Times New Roman" w:hAnsi="Times New Roman" w:cs="Times New Roman"/>
          <w:color w:val="000000"/>
          <w:sz w:val="24"/>
          <w:szCs w:val="24"/>
        </w:rPr>
        <w:t xml:space="preserve">. </w:t>
      </w:r>
    </w:p>
    <w:p w14:paraId="4101EE21" w14:textId="20597F6C" w:rsidR="00374089" w:rsidRDefault="005F1715" w:rsidP="0023656C">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 </w:t>
      </w:r>
      <w:r w:rsidR="002E0FA6">
        <w:rPr>
          <w:rFonts w:ascii="Times New Roman" w:eastAsia="Times New Roman" w:hAnsi="Times New Roman" w:cs="Times New Roman"/>
          <w:color w:val="000000"/>
          <w:sz w:val="24"/>
          <w:szCs w:val="24"/>
        </w:rPr>
        <w:t>individual’s</w:t>
      </w:r>
      <w:r>
        <w:rPr>
          <w:rFonts w:ascii="Times New Roman" w:eastAsia="Times New Roman" w:hAnsi="Times New Roman" w:cs="Times New Roman"/>
          <w:color w:val="000000"/>
          <w:sz w:val="24"/>
          <w:szCs w:val="24"/>
        </w:rPr>
        <w:t xml:space="preserve"> perception of how much he or she </w:t>
      </w:r>
      <w:r w:rsidR="00CC7768">
        <w:rPr>
          <w:rFonts w:ascii="Times New Roman" w:eastAsia="Times New Roman" w:hAnsi="Times New Roman" w:cs="Times New Roman"/>
          <w:color w:val="000000"/>
          <w:sz w:val="24"/>
          <w:szCs w:val="24"/>
        </w:rPr>
        <w:t>receives</w:t>
      </w:r>
      <w:r>
        <w:rPr>
          <w:rFonts w:ascii="Times New Roman" w:eastAsia="Times New Roman" w:hAnsi="Times New Roman" w:cs="Times New Roman"/>
          <w:color w:val="000000"/>
          <w:sz w:val="24"/>
          <w:szCs w:val="24"/>
        </w:rPr>
        <w:t xml:space="preserve"> </w:t>
      </w:r>
      <w:commentRangeStart w:id="0"/>
      <w:r>
        <w:rPr>
          <w:rFonts w:ascii="Times New Roman" w:eastAsia="Times New Roman" w:hAnsi="Times New Roman" w:cs="Times New Roman"/>
          <w:color w:val="000000"/>
          <w:sz w:val="24"/>
          <w:szCs w:val="24"/>
        </w:rPr>
        <w:t xml:space="preserve">outside social support </w:t>
      </w:r>
      <w:commentRangeEnd w:id="0"/>
      <w:r w:rsidR="00D7448B">
        <w:rPr>
          <w:rStyle w:val="CommentReference"/>
        </w:rPr>
        <w:commentReference w:id="0"/>
      </w:r>
      <w:r>
        <w:rPr>
          <w:rFonts w:ascii="Times New Roman" w:eastAsia="Times New Roman" w:hAnsi="Times New Roman" w:cs="Times New Roman"/>
          <w:color w:val="000000"/>
          <w:sz w:val="24"/>
          <w:szCs w:val="24"/>
        </w:rPr>
        <w:t>was tested through the Mu</w:t>
      </w:r>
      <w:r w:rsidR="00CC7768">
        <w:rPr>
          <w:rFonts w:ascii="Times New Roman" w:eastAsia="Times New Roman" w:hAnsi="Times New Roman" w:cs="Times New Roman"/>
          <w:color w:val="000000"/>
          <w:sz w:val="24"/>
          <w:szCs w:val="24"/>
        </w:rPr>
        <w:t>ltidimensional scale of perceived support</w:t>
      </w:r>
      <w:r w:rsidR="00646598">
        <w:rPr>
          <w:rFonts w:ascii="Times New Roman" w:eastAsia="Times New Roman" w:hAnsi="Times New Roman" w:cs="Times New Roman"/>
          <w:color w:val="000000"/>
          <w:sz w:val="24"/>
          <w:szCs w:val="24"/>
        </w:rPr>
        <w:t xml:space="preserve">. The items were scored on a </w:t>
      </w:r>
      <w:r w:rsidR="00C06D79">
        <w:rPr>
          <w:rFonts w:ascii="Times New Roman" w:eastAsia="Times New Roman" w:hAnsi="Times New Roman" w:cs="Times New Roman"/>
          <w:color w:val="000000"/>
          <w:sz w:val="24"/>
          <w:szCs w:val="24"/>
        </w:rPr>
        <w:t>7-point</w:t>
      </w:r>
      <w:r w:rsidR="00646598">
        <w:rPr>
          <w:rFonts w:ascii="Times New Roman" w:eastAsia="Times New Roman" w:hAnsi="Times New Roman" w:cs="Times New Roman"/>
          <w:color w:val="000000"/>
          <w:sz w:val="24"/>
          <w:szCs w:val="24"/>
        </w:rPr>
        <w:t xml:space="preserve"> scale from </w:t>
      </w:r>
      <w:r w:rsidR="002E0FA6" w:rsidRPr="0023656C">
        <w:rPr>
          <w:rFonts w:ascii="Times New Roman" w:eastAsia="Times New Roman" w:hAnsi="Times New Roman" w:cs="Times New Roman"/>
          <w:color w:val="000000"/>
          <w:sz w:val="24"/>
          <w:szCs w:val="24"/>
        </w:rPr>
        <w:t>1 (</w:t>
      </w:r>
      <w:r w:rsidR="002E0FA6">
        <w:rPr>
          <w:rFonts w:ascii="Times New Roman" w:eastAsia="Times New Roman" w:hAnsi="Times New Roman" w:cs="Times New Roman"/>
          <w:color w:val="000000"/>
          <w:sz w:val="24"/>
          <w:szCs w:val="24"/>
        </w:rPr>
        <w:t xml:space="preserve">Very </w:t>
      </w:r>
      <w:r w:rsidR="002E0FA6" w:rsidRPr="0023656C">
        <w:rPr>
          <w:rFonts w:ascii="Times New Roman" w:eastAsia="Times New Roman" w:hAnsi="Times New Roman" w:cs="Times New Roman"/>
          <w:color w:val="000000"/>
          <w:sz w:val="24"/>
          <w:szCs w:val="24"/>
        </w:rPr>
        <w:t xml:space="preserve">Strongly Disagree) to </w:t>
      </w:r>
      <w:r w:rsidR="002E0FA6">
        <w:rPr>
          <w:rFonts w:ascii="Times New Roman" w:eastAsia="Times New Roman" w:hAnsi="Times New Roman" w:cs="Times New Roman"/>
          <w:color w:val="000000"/>
          <w:sz w:val="24"/>
          <w:szCs w:val="24"/>
        </w:rPr>
        <w:t>7</w:t>
      </w:r>
      <w:r w:rsidR="002E0FA6" w:rsidRPr="0023656C">
        <w:rPr>
          <w:rFonts w:ascii="Times New Roman" w:eastAsia="Times New Roman" w:hAnsi="Times New Roman" w:cs="Times New Roman"/>
          <w:color w:val="000000"/>
          <w:sz w:val="24"/>
          <w:szCs w:val="24"/>
        </w:rPr>
        <w:t xml:space="preserve"> (</w:t>
      </w:r>
      <w:r w:rsidR="002E0FA6">
        <w:rPr>
          <w:rFonts w:ascii="Times New Roman" w:eastAsia="Times New Roman" w:hAnsi="Times New Roman" w:cs="Times New Roman"/>
          <w:color w:val="000000"/>
          <w:sz w:val="24"/>
          <w:szCs w:val="24"/>
        </w:rPr>
        <w:t xml:space="preserve">Very </w:t>
      </w:r>
      <w:r w:rsidR="002E0FA6" w:rsidRPr="0023656C">
        <w:rPr>
          <w:rFonts w:ascii="Times New Roman" w:eastAsia="Times New Roman" w:hAnsi="Times New Roman" w:cs="Times New Roman"/>
          <w:color w:val="000000"/>
          <w:sz w:val="24"/>
          <w:szCs w:val="24"/>
        </w:rPr>
        <w:t>Strongly Agree)</w:t>
      </w:r>
      <w:r w:rsidR="002E0FA6">
        <w:rPr>
          <w:rFonts w:ascii="Times New Roman" w:eastAsia="Times New Roman" w:hAnsi="Times New Roman" w:cs="Times New Roman"/>
          <w:color w:val="000000"/>
          <w:sz w:val="24"/>
          <w:szCs w:val="24"/>
        </w:rPr>
        <w:t xml:space="preserve">. </w:t>
      </w:r>
    </w:p>
    <w:p w14:paraId="0A7EBF7E" w14:textId="77777777" w:rsidR="00B67C4E" w:rsidRDefault="00456557" w:rsidP="00B67C4E">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The </w:t>
      </w:r>
      <w:commentRangeStart w:id="1"/>
      <w:r>
        <w:rPr>
          <w:rFonts w:ascii="Times New Roman" w:eastAsia="Times New Roman" w:hAnsi="Times New Roman" w:cs="Times New Roman"/>
          <w:color w:val="000000"/>
          <w:sz w:val="24"/>
          <w:szCs w:val="24"/>
        </w:rPr>
        <w:t xml:space="preserve">UPSS </w:t>
      </w:r>
      <w:commentRangeEnd w:id="1"/>
      <w:r w:rsidR="00D7448B">
        <w:rPr>
          <w:rStyle w:val="CommentReference"/>
        </w:rPr>
        <w:commentReference w:id="1"/>
      </w:r>
      <w:r>
        <w:rPr>
          <w:rFonts w:ascii="Times New Roman" w:eastAsia="Times New Roman" w:hAnsi="Times New Roman" w:cs="Times New Roman"/>
          <w:color w:val="000000"/>
          <w:sz w:val="24"/>
          <w:szCs w:val="24"/>
        </w:rPr>
        <w:t xml:space="preserve">scale </w:t>
      </w:r>
      <w:r w:rsidR="00B10968">
        <w:rPr>
          <w:rFonts w:ascii="Times New Roman" w:eastAsia="Times New Roman" w:hAnsi="Times New Roman" w:cs="Times New Roman"/>
          <w:color w:val="000000"/>
          <w:sz w:val="24"/>
          <w:szCs w:val="24"/>
        </w:rPr>
        <w:t xml:space="preserve">measures which traits are measured across different existing impulsivity measures in impulsive personality. </w:t>
      </w:r>
      <w:r w:rsidR="00B67C4E">
        <w:rPr>
          <w:rFonts w:ascii="Times New Roman" w:eastAsia="Times New Roman" w:hAnsi="Times New Roman" w:cs="Times New Roman"/>
          <w:color w:val="000000"/>
          <w:sz w:val="24"/>
          <w:szCs w:val="24"/>
        </w:rPr>
        <w:t xml:space="preserve">Items are scored a 4 point scale, from 1 to 4 </w:t>
      </w:r>
      <w:r w:rsidR="00B67C4E" w:rsidRPr="0023656C">
        <w:rPr>
          <w:rFonts w:ascii="Times New Roman" w:eastAsia="Times New Roman" w:hAnsi="Times New Roman" w:cs="Times New Roman"/>
          <w:color w:val="000000"/>
          <w:sz w:val="24"/>
          <w:szCs w:val="24"/>
        </w:rPr>
        <w:t>, with corresponding statements of “</w:t>
      </w:r>
      <w:r w:rsidR="00B67C4E">
        <w:rPr>
          <w:rFonts w:ascii="Times New Roman" w:eastAsia="Times New Roman" w:hAnsi="Times New Roman" w:cs="Times New Roman"/>
          <w:color w:val="000000"/>
          <w:sz w:val="24"/>
          <w:szCs w:val="24"/>
        </w:rPr>
        <w:t>Strongly Agree</w:t>
      </w:r>
      <w:r w:rsidR="00B67C4E" w:rsidRPr="0023656C">
        <w:rPr>
          <w:rFonts w:ascii="Times New Roman" w:eastAsia="Times New Roman" w:hAnsi="Times New Roman" w:cs="Times New Roman"/>
          <w:color w:val="000000"/>
          <w:sz w:val="24"/>
          <w:szCs w:val="24"/>
        </w:rPr>
        <w:t>”, “</w:t>
      </w:r>
      <w:r w:rsidR="00B67C4E">
        <w:rPr>
          <w:rFonts w:ascii="Times New Roman" w:eastAsia="Times New Roman" w:hAnsi="Times New Roman" w:cs="Times New Roman"/>
          <w:color w:val="000000"/>
          <w:sz w:val="24"/>
          <w:szCs w:val="24"/>
        </w:rPr>
        <w:t>Agree</w:t>
      </w:r>
      <w:r w:rsidR="00B67C4E" w:rsidRPr="0023656C">
        <w:rPr>
          <w:rFonts w:ascii="Times New Roman" w:eastAsia="Times New Roman" w:hAnsi="Times New Roman" w:cs="Times New Roman"/>
          <w:color w:val="000000"/>
          <w:sz w:val="24"/>
          <w:szCs w:val="24"/>
        </w:rPr>
        <w:t>”, “</w:t>
      </w:r>
      <w:r w:rsidR="00B67C4E">
        <w:rPr>
          <w:rFonts w:ascii="Times New Roman" w:eastAsia="Times New Roman" w:hAnsi="Times New Roman" w:cs="Times New Roman"/>
          <w:color w:val="000000"/>
          <w:sz w:val="24"/>
          <w:szCs w:val="24"/>
        </w:rPr>
        <w:t>Disagree</w:t>
      </w:r>
      <w:r w:rsidR="00B67C4E" w:rsidRPr="0023656C">
        <w:rPr>
          <w:rFonts w:ascii="Times New Roman" w:eastAsia="Times New Roman" w:hAnsi="Times New Roman" w:cs="Times New Roman"/>
          <w:color w:val="000000"/>
          <w:sz w:val="24"/>
          <w:szCs w:val="24"/>
        </w:rPr>
        <w:t>”, and “</w:t>
      </w:r>
      <w:r w:rsidR="00B67C4E">
        <w:rPr>
          <w:rFonts w:ascii="Times New Roman" w:eastAsia="Times New Roman" w:hAnsi="Times New Roman" w:cs="Times New Roman"/>
          <w:color w:val="000000"/>
          <w:sz w:val="24"/>
          <w:szCs w:val="24"/>
        </w:rPr>
        <w:t>Strongly Disagree</w:t>
      </w:r>
      <w:r w:rsidR="00B67C4E" w:rsidRPr="0023656C">
        <w:rPr>
          <w:rFonts w:ascii="Times New Roman" w:eastAsia="Times New Roman" w:hAnsi="Times New Roman" w:cs="Times New Roman"/>
          <w:color w:val="000000"/>
          <w:sz w:val="24"/>
          <w:szCs w:val="24"/>
        </w:rPr>
        <w:t>”</w:t>
      </w:r>
      <w:r w:rsidR="00B67C4E">
        <w:rPr>
          <w:rFonts w:ascii="Times New Roman" w:eastAsia="Times New Roman" w:hAnsi="Times New Roman" w:cs="Times New Roman"/>
          <w:color w:val="000000"/>
          <w:sz w:val="24"/>
          <w:szCs w:val="24"/>
        </w:rPr>
        <w:t xml:space="preserve">. </w:t>
      </w:r>
    </w:p>
    <w:p w14:paraId="406FCA7F" w14:textId="7811AA99" w:rsidR="00CD2EED" w:rsidRDefault="0081598F" w:rsidP="0023656C">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commentRangeStart w:id="2"/>
      <w:r>
        <w:rPr>
          <w:rFonts w:ascii="Times New Roman" w:eastAsia="Times New Roman" w:hAnsi="Times New Roman" w:cs="Times New Roman"/>
          <w:color w:val="000000"/>
          <w:sz w:val="24"/>
          <w:szCs w:val="24"/>
        </w:rPr>
        <w:t xml:space="preserve">DOSPERT </w:t>
      </w:r>
      <w:commentRangeEnd w:id="2"/>
      <w:r w:rsidR="00D7448B">
        <w:rPr>
          <w:rStyle w:val="CommentReference"/>
        </w:rPr>
        <w:commentReference w:id="2"/>
      </w:r>
      <w:r>
        <w:rPr>
          <w:rFonts w:ascii="Times New Roman" w:eastAsia="Times New Roman" w:hAnsi="Times New Roman" w:cs="Times New Roman"/>
          <w:color w:val="000000"/>
          <w:sz w:val="24"/>
          <w:szCs w:val="24"/>
        </w:rPr>
        <w:t xml:space="preserve">scale </w:t>
      </w:r>
      <w:r w:rsidR="00181866">
        <w:rPr>
          <w:rFonts w:ascii="Times New Roman" w:eastAsia="Times New Roman" w:hAnsi="Times New Roman" w:cs="Times New Roman"/>
          <w:color w:val="000000"/>
          <w:sz w:val="24"/>
          <w:szCs w:val="24"/>
        </w:rPr>
        <w:t xml:space="preserve">measures risk taking </w:t>
      </w:r>
      <w:r w:rsidR="001A7733">
        <w:rPr>
          <w:rFonts w:ascii="Times New Roman" w:eastAsia="Times New Roman" w:hAnsi="Times New Roman" w:cs="Times New Roman"/>
          <w:color w:val="000000"/>
          <w:sz w:val="24"/>
          <w:szCs w:val="24"/>
        </w:rPr>
        <w:t xml:space="preserve">in five different domains: financial decisions, health/safety, recreational, ethical, and social decisions. </w:t>
      </w:r>
      <w:r w:rsidR="0015118A">
        <w:rPr>
          <w:rFonts w:ascii="Times New Roman" w:eastAsia="Times New Roman" w:hAnsi="Times New Roman" w:cs="Times New Roman"/>
          <w:color w:val="000000"/>
          <w:sz w:val="24"/>
          <w:szCs w:val="24"/>
        </w:rPr>
        <w:t xml:space="preserve">Items are scored on a </w:t>
      </w:r>
      <w:r w:rsidR="00C06D79">
        <w:rPr>
          <w:rFonts w:ascii="Times New Roman" w:eastAsia="Times New Roman" w:hAnsi="Times New Roman" w:cs="Times New Roman"/>
          <w:color w:val="000000"/>
          <w:sz w:val="24"/>
          <w:szCs w:val="24"/>
        </w:rPr>
        <w:t>5-point</w:t>
      </w:r>
      <w:r w:rsidR="0015118A">
        <w:rPr>
          <w:rFonts w:ascii="Times New Roman" w:eastAsia="Times New Roman" w:hAnsi="Times New Roman" w:cs="Times New Roman"/>
          <w:color w:val="000000"/>
          <w:sz w:val="24"/>
          <w:szCs w:val="24"/>
        </w:rPr>
        <w:t xml:space="preserve"> scale from 1</w:t>
      </w:r>
      <w:r w:rsidR="00264312">
        <w:rPr>
          <w:rFonts w:ascii="Times New Roman" w:eastAsia="Times New Roman" w:hAnsi="Times New Roman" w:cs="Times New Roman"/>
          <w:color w:val="000000"/>
          <w:sz w:val="24"/>
          <w:szCs w:val="24"/>
        </w:rPr>
        <w:t xml:space="preserve"> (Very Unlikely)</w:t>
      </w:r>
      <w:r w:rsidR="0015118A">
        <w:rPr>
          <w:rFonts w:ascii="Times New Roman" w:eastAsia="Times New Roman" w:hAnsi="Times New Roman" w:cs="Times New Roman"/>
          <w:color w:val="000000"/>
          <w:sz w:val="24"/>
          <w:szCs w:val="24"/>
        </w:rPr>
        <w:t xml:space="preserve"> </w:t>
      </w:r>
      <w:r w:rsidR="00264312">
        <w:rPr>
          <w:rFonts w:ascii="Times New Roman" w:eastAsia="Times New Roman" w:hAnsi="Times New Roman" w:cs="Times New Roman"/>
          <w:color w:val="000000"/>
          <w:sz w:val="24"/>
          <w:szCs w:val="24"/>
        </w:rPr>
        <w:t>to 5 (</w:t>
      </w:r>
      <w:r w:rsidR="003023E1">
        <w:rPr>
          <w:rFonts w:ascii="Times New Roman" w:eastAsia="Times New Roman" w:hAnsi="Times New Roman" w:cs="Times New Roman"/>
          <w:color w:val="000000"/>
          <w:sz w:val="24"/>
          <w:szCs w:val="24"/>
        </w:rPr>
        <w:t xml:space="preserve">Very Likely). </w:t>
      </w:r>
    </w:p>
    <w:p w14:paraId="3F3C04E8" w14:textId="72521D09" w:rsidR="00AD0A0A" w:rsidRDefault="00AD0A0A" w:rsidP="0023656C">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Resistant to Peer Influence Scale is used to measure </w:t>
      </w:r>
      <w:r w:rsidR="0089377C">
        <w:rPr>
          <w:rFonts w:ascii="Times New Roman" w:eastAsia="Times New Roman" w:hAnsi="Times New Roman" w:cs="Times New Roman"/>
          <w:color w:val="000000"/>
          <w:sz w:val="24"/>
          <w:szCs w:val="24"/>
        </w:rPr>
        <w:t xml:space="preserve">peer influence and if people will go along </w:t>
      </w:r>
      <w:r w:rsidR="00707D32">
        <w:rPr>
          <w:rFonts w:ascii="Times New Roman" w:eastAsia="Times New Roman" w:hAnsi="Times New Roman" w:cs="Times New Roman"/>
          <w:color w:val="000000"/>
          <w:sz w:val="24"/>
          <w:szCs w:val="24"/>
        </w:rPr>
        <w:t>with</w:t>
      </w:r>
      <w:r w:rsidR="00FF3C03">
        <w:rPr>
          <w:rFonts w:ascii="Times New Roman" w:eastAsia="Times New Roman" w:hAnsi="Times New Roman" w:cs="Times New Roman"/>
          <w:color w:val="000000"/>
          <w:sz w:val="24"/>
          <w:szCs w:val="24"/>
        </w:rPr>
        <w:t xml:space="preserve"> certain actions or decisions even if they aren’t comfortable but will make</w:t>
      </w:r>
      <w:r w:rsidR="00354EE7">
        <w:rPr>
          <w:rFonts w:ascii="Times New Roman" w:eastAsia="Times New Roman" w:hAnsi="Times New Roman" w:cs="Times New Roman"/>
          <w:color w:val="000000"/>
          <w:sz w:val="24"/>
          <w:szCs w:val="24"/>
        </w:rPr>
        <w:t xml:space="preserve"> their</w:t>
      </w:r>
      <w:r w:rsidR="00FF3C03">
        <w:rPr>
          <w:rFonts w:ascii="Times New Roman" w:eastAsia="Times New Roman" w:hAnsi="Times New Roman" w:cs="Times New Roman"/>
          <w:color w:val="000000"/>
          <w:sz w:val="24"/>
          <w:szCs w:val="24"/>
        </w:rPr>
        <w:t xml:space="preserve"> friends happy. The </w:t>
      </w:r>
      <w:r w:rsidR="00707D32">
        <w:rPr>
          <w:rFonts w:ascii="Times New Roman" w:eastAsia="Times New Roman" w:hAnsi="Times New Roman" w:cs="Times New Roman"/>
          <w:color w:val="000000"/>
          <w:sz w:val="24"/>
          <w:szCs w:val="24"/>
        </w:rPr>
        <w:t>measure</w:t>
      </w:r>
      <w:r w:rsidR="00A61F33">
        <w:rPr>
          <w:rFonts w:ascii="Times New Roman" w:eastAsia="Times New Roman" w:hAnsi="Times New Roman" w:cs="Times New Roman"/>
          <w:color w:val="000000"/>
          <w:sz w:val="24"/>
          <w:szCs w:val="24"/>
        </w:rPr>
        <w:t xml:space="preserve"> is a series of 10 pairs of statements </w:t>
      </w:r>
      <w:r w:rsidR="00521A5D">
        <w:rPr>
          <w:rFonts w:ascii="Times New Roman" w:eastAsia="Times New Roman" w:hAnsi="Times New Roman" w:cs="Times New Roman"/>
          <w:color w:val="000000"/>
          <w:sz w:val="24"/>
          <w:szCs w:val="24"/>
        </w:rPr>
        <w:t xml:space="preserve">and the items are scored on a </w:t>
      </w:r>
      <w:r w:rsidR="00354EE7">
        <w:rPr>
          <w:rFonts w:ascii="Times New Roman" w:eastAsia="Times New Roman" w:hAnsi="Times New Roman" w:cs="Times New Roman"/>
          <w:color w:val="000000"/>
          <w:sz w:val="24"/>
          <w:szCs w:val="24"/>
        </w:rPr>
        <w:t>2-point</w:t>
      </w:r>
      <w:r w:rsidR="00521A5D">
        <w:rPr>
          <w:rFonts w:ascii="Times New Roman" w:eastAsia="Times New Roman" w:hAnsi="Times New Roman" w:cs="Times New Roman"/>
          <w:color w:val="000000"/>
          <w:sz w:val="24"/>
          <w:szCs w:val="24"/>
        </w:rPr>
        <w:t xml:space="preserve"> scale with statements of “</w:t>
      </w:r>
      <w:r w:rsidR="00445DF4">
        <w:rPr>
          <w:rFonts w:ascii="Times New Roman" w:eastAsia="Times New Roman" w:hAnsi="Times New Roman" w:cs="Times New Roman"/>
          <w:color w:val="000000"/>
          <w:sz w:val="24"/>
          <w:szCs w:val="24"/>
        </w:rPr>
        <w:t>So</w:t>
      </w:r>
      <w:ins w:id="3" w:author="Dominic Fareri" w:date="2019-11-11T23:44:00Z">
        <w:r w:rsidR="00D7448B">
          <w:rPr>
            <w:rFonts w:ascii="Times New Roman" w:eastAsia="Times New Roman" w:hAnsi="Times New Roman" w:cs="Times New Roman"/>
            <w:color w:val="000000"/>
            <w:sz w:val="24"/>
            <w:szCs w:val="24"/>
          </w:rPr>
          <w:t>r</w:t>
        </w:r>
      </w:ins>
      <w:r w:rsidR="00445DF4">
        <w:rPr>
          <w:rFonts w:ascii="Times New Roman" w:eastAsia="Times New Roman" w:hAnsi="Times New Roman" w:cs="Times New Roman"/>
          <w:color w:val="000000"/>
          <w:sz w:val="24"/>
          <w:szCs w:val="24"/>
        </w:rPr>
        <w:t xml:space="preserve">t of True for me” or “Really True for Me”. </w:t>
      </w:r>
      <w:r w:rsidR="00AD0E66">
        <w:rPr>
          <w:rFonts w:ascii="Times New Roman" w:eastAsia="Times New Roman" w:hAnsi="Times New Roman" w:cs="Times New Roman"/>
          <w:color w:val="000000"/>
          <w:sz w:val="24"/>
          <w:szCs w:val="24"/>
        </w:rPr>
        <w:t xml:space="preserve">(Steinberg, 2007). </w:t>
      </w:r>
    </w:p>
    <w:p w14:paraId="4601BDB4" w14:textId="7898A4F3" w:rsidR="0023656C" w:rsidRPr="0023656C" w:rsidRDefault="0023656C" w:rsidP="00707D32">
      <w:pPr>
        <w:spacing w:after="0" w:line="480" w:lineRule="auto"/>
        <w:rPr>
          <w:rFonts w:ascii="Times New Roman" w:eastAsia="Times New Roman" w:hAnsi="Times New Roman" w:cs="Times New Roman"/>
          <w:sz w:val="24"/>
          <w:szCs w:val="24"/>
        </w:rPr>
      </w:pPr>
      <w:r w:rsidRPr="0023656C">
        <w:rPr>
          <w:rFonts w:ascii="Times New Roman" w:eastAsia="Times New Roman" w:hAnsi="Times New Roman" w:cs="Times New Roman"/>
          <w:color w:val="000000"/>
          <w:sz w:val="24"/>
          <w:szCs w:val="24"/>
        </w:rPr>
        <w:t>Responses for all questionnaires were acquired through Qualtrics</w:t>
      </w:r>
      <w:r w:rsidR="00B91512">
        <w:rPr>
          <w:rFonts w:ascii="Times New Roman" w:eastAsia="Times New Roman" w:hAnsi="Times New Roman" w:cs="Times New Roman"/>
          <w:color w:val="000000"/>
          <w:sz w:val="24"/>
          <w:szCs w:val="24"/>
        </w:rPr>
        <w:t xml:space="preserve">. </w:t>
      </w:r>
      <w:r w:rsidRPr="0023656C">
        <w:rPr>
          <w:rFonts w:ascii="Times New Roman" w:eastAsia="Times New Roman" w:hAnsi="Times New Roman" w:cs="Times New Roman"/>
          <w:color w:val="000000"/>
          <w:sz w:val="24"/>
          <w:szCs w:val="24"/>
        </w:rPr>
        <w:t xml:space="preserve"> </w:t>
      </w:r>
    </w:p>
    <w:p w14:paraId="33E87F1A" w14:textId="77777777" w:rsidR="00707D32" w:rsidRDefault="00707D32" w:rsidP="0023656C">
      <w:pPr>
        <w:spacing w:after="0" w:line="480" w:lineRule="auto"/>
        <w:rPr>
          <w:rFonts w:ascii="Times New Roman" w:eastAsia="Times New Roman" w:hAnsi="Times New Roman" w:cs="Times New Roman"/>
          <w:i/>
          <w:iCs/>
          <w:color w:val="000000"/>
          <w:sz w:val="24"/>
          <w:szCs w:val="24"/>
        </w:rPr>
      </w:pPr>
    </w:p>
    <w:p w14:paraId="4BD78406" w14:textId="7D0E97F5" w:rsidR="0023656C" w:rsidRPr="0023656C" w:rsidRDefault="0023656C" w:rsidP="0023656C">
      <w:pPr>
        <w:spacing w:after="0" w:line="480" w:lineRule="auto"/>
        <w:rPr>
          <w:rFonts w:ascii="Times New Roman" w:eastAsia="Times New Roman" w:hAnsi="Times New Roman" w:cs="Times New Roman"/>
          <w:sz w:val="24"/>
          <w:szCs w:val="24"/>
        </w:rPr>
      </w:pPr>
      <w:r w:rsidRPr="0023656C">
        <w:rPr>
          <w:rFonts w:ascii="Times New Roman" w:eastAsia="Times New Roman" w:hAnsi="Times New Roman" w:cs="Times New Roman"/>
          <w:i/>
          <w:iCs/>
          <w:color w:val="000000"/>
          <w:sz w:val="24"/>
          <w:szCs w:val="24"/>
        </w:rPr>
        <w:t>Behavioral Tasks</w:t>
      </w:r>
    </w:p>
    <w:p w14:paraId="5B689CE4" w14:textId="6A920EBF" w:rsidR="00D73FA7" w:rsidRDefault="0023656C" w:rsidP="0023656C">
      <w:pPr>
        <w:spacing w:after="0" w:line="480" w:lineRule="auto"/>
        <w:rPr>
          <w:rFonts w:ascii="Times New Roman" w:eastAsia="Times New Roman" w:hAnsi="Times New Roman" w:cs="Times New Roman"/>
          <w:color w:val="000000"/>
          <w:sz w:val="24"/>
          <w:szCs w:val="24"/>
        </w:rPr>
      </w:pPr>
      <w:r w:rsidRPr="0023656C">
        <w:rPr>
          <w:rFonts w:ascii="Times New Roman" w:eastAsia="Times New Roman" w:hAnsi="Times New Roman" w:cs="Times New Roman"/>
          <w:i/>
          <w:iCs/>
          <w:color w:val="000000"/>
          <w:sz w:val="24"/>
          <w:szCs w:val="24"/>
        </w:rPr>
        <w:t xml:space="preserve">    </w:t>
      </w:r>
      <w:r w:rsidRPr="0023656C">
        <w:rPr>
          <w:rFonts w:ascii="Times New Roman" w:eastAsia="Times New Roman" w:hAnsi="Times New Roman" w:cs="Times New Roman"/>
          <w:color w:val="000000"/>
          <w:sz w:val="24"/>
          <w:szCs w:val="24"/>
        </w:rPr>
        <w:t xml:space="preserve">After completion of the self-report measures, participants then engaged in </w:t>
      </w:r>
      <w:r w:rsidR="00AE5C06">
        <w:rPr>
          <w:rFonts w:ascii="Times New Roman" w:eastAsia="Times New Roman" w:hAnsi="Times New Roman" w:cs="Times New Roman"/>
          <w:color w:val="000000"/>
          <w:sz w:val="24"/>
          <w:szCs w:val="24"/>
        </w:rPr>
        <w:t>a</w:t>
      </w:r>
      <w:r w:rsidRPr="0023656C">
        <w:rPr>
          <w:rFonts w:ascii="Times New Roman" w:eastAsia="Times New Roman" w:hAnsi="Times New Roman" w:cs="Times New Roman"/>
          <w:color w:val="000000"/>
          <w:sz w:val="24"/>
          <w:szCs w:val="24"/>
        </w:rPr>
        <w:t xml:space="preserve"> computer tasks developed in </w:t>
      </w:r>
      <w:proofErr w:type="spellStart"/>
      <w:r w:rsidRPr="0023656C">
        <w:rPr>
          <w:rFonts w:ascii="Times New Roman" w:eastAsia="Times New Roman" w:hAnsi="Times New Roman" w:cs="Times New Roman"/>
          <w:color w:val="000000"/>
          <w:sz w:val="24"/>
          <w:szCs w:val="24"/>
        </w:rPr>
        <w:t>Psychopy</w:t>
      </w:r>
      <w:proofErr w:type="spellEnd"/>
      <w:r w:rsidR="00410FDC">
        <w:rPr>
          <w:rFonts w:ascii="Times New Roman" w:eastAsia="Times New Roman" w:hAnsi="Times New Roman" w:cs="Times New Roman"/>
          <w:color w:val="000000"/>
          <w:sz w:val="24"/>
          <w:szCs w:val="24"/>
        </w:rPr>
        <w:t xml:space="preserve"> 3</w:t>
      </w:r>
      <w:r w:rsidRPr="0023656C">
        <w:rPr>
          <w:rFonts w:ascii="Times New Roman" w:eastAsia="Times New Roman" w:hAnsi="Times New Roman" w:cs="Times New Roman"/>
          <w:color w:val="000000"/>
          <w:sz w:val="24"/>
          <w:szCs w:val="24"/>
        </w:rPr>
        <w:t xml:space="preserve">. Subjects participated in a </w:t>
      </w:r>
      <w:commentRangeStart w:id="4"/>
      <w:r w:rsidRPr="0023656C">
        <w:rPr>
          <w:rFonts w:ascii="Times New Roman" w:eastAsia="Times New Roman" w:hAnsi="Times New Roman" w:cs="Times New Roman"/>
          <w:color w:val="000000"/>
          <w:sz w:val="24"/>
          <w:szCs w:val="24"/>
        </w:rPr>
        <w:t xml:space="preserve">gambling </w:t>
      </w:r>
      <w:commentRangeEnd w:id="4"/>
      <w:r w:rsidR="00D7448B">
        <w:rPr>
          <w:rStyle w:val="CommentReference"/>
        </w:rPr>
        <w:commentReference w:id="4"/>
      </w:r>
      <w:r w:rsidRPr="0023656C">
        <w:rPr>
          <w:rFonts w:ascii="Times New Roman" w:eastAsia="Times New Roman" w:hAnsi="Times New Roman" w:cs="Times New Roman"/>
          <w:color w:val="000000"/>
          <w:sz w:val="24"/>
          <w:szCs w:val="24"/>
        </w:rPr>
        <w:t>task</w:t>
      </w:r>
      <w:r w:rsidR="00AE5C06">
        <w:rPr>
          <w:rFonts w:ascii="Times New Roman" w:eastAsia="Times New Roman" w:hAnsi="Times New Roman" w:cs="Times New Roman"/>
          <w:color w:val="000000"/>
          <w:sz w:val="24"/>
          <w:szCs w:val="24"/>
        </w:rPr>
        <w:t xml:space="preserve"> in which the first step was to choose an advisor.</w:t>
      </w:r>
      <w:r w:rsidR="00D73FA7">
        <w:rPr>
          <w:rFonts w:ascii="Times New Roman" w:eastAsia="Times New Roman" w:hAnsi="Times New Roman" w:cs="Times New Roman"/>
          <w:color w:val="000000"/>
          <w:sz w:val="24"/>
          <w:szCs w:val="24"/>
        </w:rPr>
        <w:t xml:space="preserve"> Option 1 was </w:t>
      </w:r>
      <w:r w:rsidR="00354EE7">
        <w:rPr>
          <w:rFonts w:ascii="Times New Roman" w:eastAsia="Times New Roman" w:hAnsi="Times New Roman" w:cs="Times New Roman"/>
          <w:color w:val="000000"/>
          <w:sz w:val="24"/>
          <w:szCs w:val="24"/>
        </w:rPr>
        <w:t>an</w:t>
      </w:r>
      <w:r w:rsidR="00D73FA7">
        <w:rPr>
          <w:rFonts w:ascii="Times New Roman" w:eastAsia="Times New Roman" w:hAnsi="Times New Roman" w:cs="Times New Roman"/>
          <w:color w:val="000000"/>
          <w:sz w:val="24"/>
          <w:szCs w:val="24"/>
        </w:rPr>
        <w:t xml:space="preserve"> u</w:t>
      </w:r>
      <w:r w:rsidR="00707D32">
        <w:rPr>
          <w:rFonts w:ascii="Times New Roman" w:eastAsia="Times New Roman" w:hAnsi="Times New Roman" w:cs="Times New Roman"/>
          <w:color w:val="000000"/>
          <w:sz w:val="24"/>
          <w:szCs w:val="24"/>
        </w:rPr>
        <w:t>nd</w:t>
      </w:r>
      <w:r w:rsidR="00D73FA7">
        <w:rPr>
          <w:rFonts w:ascii="Times New Roman" w:eastAsia="Times New Roman" w:hAnsi="Times New Roman" w:cs="Times New Roman"/>
          <w:color w:val="000000"/>
          <w:sz w:val="24"/>
          <w:szCs w:val="24"/>
        </w:rPr>
        <w:t>ergraduate biology major and then second option was a</w:t>
      </w:r>
      <w:r w:rsidR="002F36A9">
        <w:rPr>
          <w:rFonts w:ascii="Times New Roman" w:eastAsia="Times New Roman" w:hAnsi="Times New Roman" w:cs="Times New Roman"/>
          <w:color w:val="000000"/>
          <w:sz w:val="24"/>
          <w:szCs w:val="24"/>
        </w:rPr>
        <w:t>n Adelphi MBA graduate student</w:t>
      </w:r>
      <w:r w:rsidR="00D73FA7">
        <w:rPr>
          <w:rFonts w:ascii="Times New Roman" w:eastAsia="Times New Roman" w:hAnsi="Times New Roman" w:cs="Times New Roman"/>
          <w:color w:val="000000"/>
          <w:sz w:val="24"/>
          <w:szCs w:val="24"/>
        </w:rPr>
        <w:t xml:space="preserve">. </w:t>
      </w:r>
      <w:r w:rsidR="00707D32">
        <w:rPr>
          <w:rFonts w:ascii="Times New Roman" w:eastAsia="Times New Roman" w:hAnsi="Times New Roman" w:cs="Times New Roman"/>
          <w:color w:val="000000"/>
          <w:sz w:val="24"/>
          <w:szCs w:val="24"/>
        </w:rPr>
        <w:t>Participations</w:t>
      </w:r>
      <w:r w:rsidR="00D73FA7">
        <w:rPr>
          <w:rFonts w:ascii="Times New Roman" w:eastAsia="Times New Roman" w:hAnsi="Times New Roman" w:cs="Times New Roman"/>
          <w:color w:val="000000"/>
          <w:sz w:val="24"/>
          <w:szCs w:val="24"/>
        </w:rPr>
        <w:t xml:space="preserve"> were instructed to choose an </w:t>
      </w:r>
      <w:r w:rsidR="00707D32">
        <w:rPr>
          <w:rFonts w:ascii="Times New Roman" w:eastAsia="Times New Roman" w:hAnsi="Times New Roman" w:cs="Times New Roman"/>
          <w:color w:val="000000"/>
          <w:sz w:val="24"/>
          <w:szCs w:val="24"/>
        </w:rPr>
        <w:t>adviser</w:t>
      </w:r>
      <w:r w:rsidR="00D73FA7">
        <w:rPr>
          <w:rFonts w:ascii="Times New Roman" w:eastAsia="Times New Roman" w:hAnsi="Times New Roman" w:cs="Times New Roman"/>
          <w:color w:val="000000"/>
          <w:sz w:val="24"/>
          <w:szCs w:val="24"/>
        </w:rPr>
        <w:t xml:space="preserve"> </w:t>
      </w:r>
      <w:r w:rsidR="002F36A9">
        <w:rPr>
          <w:rFonts w:ascii="Times New Roman" w:eastAsia="Times New Roman" w:hAnsi="Times New Roman" w:cs="Times New Roman"/>
          <w:color w:val="000000"/>
          <w:sz w:val="24"/>
          <w:szCs w:val="24"/>
        </w:rPr>
        <w:t>and</w:t>
      </w:r>
      <w:r w:rsidR="00D73FA7">
        <w:rPr>
          <w:rFonts w:ascii="Times New Roman" w:eastAsia="Times New Roman" w:hAnsi="Times New Roman" w:cs="Times New Roman"/>
          <w:color w:val="000000"/>
          <w:sz w:val="24"/>
          <w:szCs w:val="24"/>
        </w:rPr>
        <w:t xml:space="preserve"> that </w:t>
      </w:r>
      <w:r w:rsidR="001C2FB6">
        <w:rPr>
          <w:rFonts w:ascii="Times New Roman" w:eastAsia="Times New Roman" w:hAnsi="Times New Roman" w:cs="Times New Roman"/>
          <w:color w:val="000000"/>
          <w:sz w:val="24"/>
          <w:szCs w:val="24"/>
        </w:rPr>
        <w:t xml:space="preserve">they would be allowed to change advisors after each trial. </w:t>
      </w:r>
      <w:r w:rsidR="00707D32">
        <w:rPr>
          <w:rFonts w:ascii="Times New Roman" w:eastAsia="Times New Roman" w:hAnsi="Times New Roman" w:cs="Times New Roman"/>
          <w:color w:val="000000"/>
          <w:sz w:val="24"/>
          <w:szCs w:val="24"/>
        </w:rPr>
        <w:t>Participants</w:t>
      </w:r>
      <w:r w:rsidR="001C2FB6">
        <w:rPr>
          <w:rFonts w:ascii="Times New Roman" w:eastAsia="Times New Roman" w:hAnsi="Times New Roman" w:cs="Times New Roman"/>
          <w:color w:val="000000"/>
          <w:sz w:val="24"/>
          <w:szCs w:val="24"/>
        </w:rPr>
        <w:t xml:space="preserve"> must resp</w:t>
      </w:r>
      <w:r w:rsidR="00005C7E">
        <w:rPr>
          <w:rFonts w:ascii="Times New Roman" w:eastAsia="Times New Roman" w:hAnsi="Times New Roman" w:cs="Times New Roman"/>
          <w:color w:val="000000"/>
          <w:sz w:val="24"/>
          <w:szCs w:val="24"/>
        </w:rPr>
        <w:t xml:space="preserve">ond with their option by either pressing the right or left arrow keys and then pressing enter to start the trials. </w:t>
      </w:r>
      <w:r w:rsidR="00EB17A3">
        <w:rPr>
          <w:rFonts w:ascii="Times New Roman" w:eastAsia="Times New Roman" w:hAnsi="Times New Roman" w:cs="Times New Roman"/>
          <w:color w:val="000000"/>
          <w:sz w:val="24"/>
          <w:szCs w:val="24"/>
        </w:rPr>
        <w:t>The first screen appointed a certain amount of money</w:t>
      </w:r>
      <w:r w:rsidR="006B0C90">
        <w:rPr>
          <w:rFonts w:ascii="Times New Roman" w:eastAsia="Times New Roman" w:hAnsi="Times New Roman" w:cs="Times New Roman"/>
          <w:color w:val="000000"/>
          <w:sz w:val="24"/>
          <w:szCs w:val="24"/>
        </w:rPr>
        <w:t xml:space="preserve"> </w:t>
      </w:r>
      <w:r w:rsidR="00163F6F">
        <w:rPr>
          <w:rFonts w:ascii="Times New Roman" w:eastAsia="Times New Roman" w:hAnsi="Times New Roman" w:cs="Times New Roman"/>
          <w:color w:val="000000"/>
          <w:sz w:val="24"/>
          <w:szCs w:val="24"/>
        </w:rPr>
        <w:t xml:space="preserve">with the </w:t>
      </w:r>
      <w:r w:rsidR="006B0C90">
        <w:rPr>
          <w:rFonts w:ascii="Times New Roman" w:eastAsia="Times New Roman" w:hAnsi="Times New Roman" w:cs="Times New Roman"/>
          <w:color w:val="000000"/>
          <w:sz w:val="24"/>
          <w:szCs w:val="24"/>
        </w:rPr>
        <w:t>second screen</w:t>
      </w:r>
      <w:r w:rsidR="00163F6F">
        <w:rPr>
          <w:rFonts w:ascii="Times New Roman" w:eastAsia="Times New Roman" w:hAnsi="Times New Roman" w:cs="Times New Roman"/>
          <w:color w:val="000000"/>
          <w:sz w:val="24"/>
          <w:szCs w:val="24"/>
        </w:rPr>
        <w:t xml:space="preserve"> being a</w:t>
      </w:r>
      <w:r w:rsidR="006B0C90">
        <w:rPr>
          <w:rFonts w:ascii="Times New Roman" w:eastAsia="Times New Roman" w:hAnsi="Times New Roman" w:cs="Times New Roman"/>
          <w:color w:val="000000"/>
          <w:sz w:val="24"/>
          <w:szCs w:val="24"/>
        </w:rPr>
        <w:t xml:space="preserve"> stimulus.</w:t>
      </w:r>
      <w:r w:rsidR="00163F6F">
        <w:rPr>
          <w:rFonts w:ascii="Times New Roman" w:eastAsia="Times New Roman" w:hAnsi="Times New Roman" w:cs="Times New Roman"/>
          <w:color w:val="000000"/>
          <w:sz w:val="24"/>
          <w:szCs w:val="24"/>
        </w:rPr>
        <w:t xml:space="preserve"> Participants</w:t>
      </w:r>
      <w:r w:rsidR="006B0C90">
        <w:rPr>
          <w:rFonts w:ascii="Times New Roman" w:eastAsia="Times New Roman" w:hAnsi="Times New Roman" w:cs="Times New Roman"/>
          <w:color w:val="000000"/>
          <w:sz w:val="24"/>
          <w:szCs w:val="24"/>
        </w:rPr>
        <w:t xml:space="preserve"> </w:t>
      </w:r>
      <w:r w:rsidR="00163F6F">
        <w:rPr>
          <w:rFonts w:ascii="Times New Roman" w:eastAsia="Times New Roman" w:hAnsi="Times New Roman" w:cs="Times New Roman"/>
          <w:color w:val="000000"/>
          <w:sz w:val="24"/>
          <w:szCs w:val="24"/>
        </w:rPr>
        <w:t>were</w:t>
      </w:r>
      <w:r w:rsidR="006B0C90">
        <w:rPr>
          <w:rFonts w:ascii="Times New Roman" w:eastAsia="Times New Roman" w:hAnsi="Times New Roman" w:cs="Times New Roman"/>
          <w:color w:val="000000"/>
          <w:sz w:val="24"/>
          <w:szCs w:val="24"/>
        </w:rPr>
        <w:t xml:space="preserve"> then showed both the safe option and the gamble</w:t>
      </w:r>
      <w:r w:rsidR="002B2843">
        <w:rPr>
          <w:rFonts w:ascii="Times New Roman" w:eastAsia="Times New Roman" w:hAnsi="Times New Roman" w:cs="Times New Roman"/>
          <w:color w:val="000000"/>
          <w:sz w:val="24"/>
          <w:szCs w:val="24"/>
        </w:rPr>
        <w:t xml:space="preserve"> (</w:t>
      </w:r>
      <w:r w:rsidR="00951CDC" w:rsidRPr="00951CDC">
        <w:rPr>
          <w:rFonts w:ascii="Times New Roman" w:eastAsia="Times New Roman" w:hAnsi="Times New Roman" w:cs="Times New Roman"/>
          <w:color w:val="000000" w:themeColor="text1"/>
          <w:sz w:val="24"/>
          <w:szCs w:val="24"/>
        </w:rPr>
        <w:t>Figure 1)</w:t>
      </w:r>
      <w:r w:rsidR="006B0C90" w:rsidRPr="00951CDC">
        <w:rPr>
          <w:rFonts w:ascii="Times New Roman" w:eastAsia="Times New Roman" w:hAnsi="Times New Roman" w:cs="Times New Roman"/>
          <w:color w:val="000000" w:themeColor="text1"/>
          <w:sz w:val="24"/>
          <w:szCs w:val="24"/>
        </w:rPr>
        <w:t>.</w:t>
      </w:r>
      <w:r w:rsidR="006B0C90" w:rsidRPr="002B2843">
        <w:rPr>
          <w:rFonts w:ascii="Times New Roman" w:eastAsia="Times New Roman" w:hAnsi="Times New Roman" w:cs="Times New Roman"/>
          <w:color w:val="000000" w:themeColor="text1"/>
          <w:sz w:val="24"/>
          <w:szCs w:val="24"/>
        </w:rPr>
        <w:t xml:space="preserve"> </w:t>
      </w:r>
      <w:r w:rsidR="006B0C90">
        <w:rPr>
          <w:rFonts w:ascii="Times New Roman" w:eastAsia="Times New Roman" w:hAnsi="Times New Roman" w:cs="Times New Roman"/>
          <w:color w:val="000000"/>
          <w:sz w:val="24"/>
          <w:szCs w:val="24"/>
        </w:rPr>
        <w:t xml:space="preserve">Next, they </w:t>
      </w:r>
      <w:r w:rsidR="002B2843">
        <w:rPr>
          <w:rFonts w:ascii="Times New Roman" w:eastAsia="Times New Roman" w:hAnsi="Times New Roman" w:cs="Times New Roman"/>
          <w:color w:val="000000"/>
          <w:sz w:val="24"/>
          <w:szCs w:val="24"/>
        </w:rPr>
        <w:t>were</w:t>
      </w:r>
      <w:r w:rsidR="006B0C90">
        <w:rPr>
          <w:rFonts w:ascii="Times New Roman" w:eastAsia="Times New Roman" w:hAnsi="Times New Roman" w:cs="Times New Roman"/>
          <w:color w:val="000000"/>
          <w:sz w:val="24"/>
          <w:szCs w:val="24"/>
        </w:rPr>
        <w:t xml:space="preserve"> given the option to</w:t>
      </w:r>
      <w:r w:rsidR="002B2843">
        <w:rPr>
          <w:rFonts w:ascii="Times New Roman" w:eastAsia="Times New Roman" w:hAnsi="Times New Roman" w:cs="Times New Roman"/>
          <w:color w:val="000000"/>
          <w:sz w:val="24"/>
          <w:szCs w:val="24"/>
        </w:rPr>
        <w:t xml:space="preserve"> </w:t>
      </w:r>
      <w:r w:rsidR="0005337D">
        <w:rPr>
          <w:rFonts w:ascii="Times New Roman" w:eastAsia="Times New Roman" w:hAnsi="Times New Roman" w:cs="Times New Roman"/>
          <w:color w:val="000000"/>
          <w:sz w:val="24"/>
          <w:szCs w:val="24"/>
        </w:rPr>
        <w:t xml:space="preserve">receive </w:t>
      </w:r>
      <w:r w:rsidR="006B0C90">
        <w:rPr>
          <w:rFonts w:ascii="Times New Roman" w:eastAsia="Times New Roman" w:hAnsi="Times New Roman" w:cs="Times New Roman"/>
          <w:color w:val="000000"/>
          <w:sz w:val="24"/>
          <w:szCs w:val="24"/>
        </w:rPr>
        <w:t>advise from their chosen advisor</w:t>
      </w:r>
      <w:r w:rsidR="00252342">
        <w:rPr>
          <w:rFonts w:ascii="Times New Roman" w:eastAsia="Times New Roman" w:hAnsi="Times New Roman" w:cs="Times New Roman"/>
          <w:color w:val="000000"/>
          <w:sz w:val="24"/>
          <w:szCs w:val="24"/>
        </w:rPr>
        <w:t xml:space="preserve">, </w:t>
      </w:r>
      <w:r w:rsidR="00513797">
        <w:rPr>
          <w:rFonts w:ascii="Times New Roman" w:eastAsia="Times New Roman" w:hAnsi="Times New Roman" w:cs="Times New Roman"/>
          <w:color w:val="000000"/>
          <w:sz w:val="24"/>
          <w:szCs w:val="24"/>
        </w:rPr>
        <w:t>if “</w:t>
      </w:r>
      <w:r w:rsidR="00252342">
        <w:rPr>
          <w:rFonts w:ascii="Times New Roman" w:eastAsia="Times New Roman" w:hAnsi="Times New Roman" w:cs="Times New Roman"/>
          <w:color w:val="000000"/>
          <w:sz w:val="24"/>
          <w:szCs w:val="24"/>
        </w:rPr>
        <w:t>Y”</w:t>
      </w:r>
      <w:r w:rsidR="001556BD">
        <w:rPr>
          <w:rFonts w:ascii="Times New Roman" w:eastAsia="Times New Roman" w:hAnsi="Times New Roman" w:cs="Times New Roman"/>
          <w:color w:val="000000"/>
          <w:sz w:val="24"/>
          <w:szCs w:val="24"/>
        </w:rPr>
        <w:t xml:space="preserve"> was pressed</w:t>
      </w:r>
      <w:r w:rsidR="00252342">
        <w:rPr>
          <w:rFonts w:ascii="Times New Roman" w:eastAsia="Times New Roman" w:hAnsi="Times New Roman" w:cs="Times New Roman"/>
          <w:color w:val="000000"/>
          <w:sz w:val="24"/>
          <w:szCs w:val="24"/>
        </w:rPr>
        <w:t xml:space="preserve"> for yes to </w:t>
      </w:r>
      <w:r w:rsidR="00707D32">
        <w:rPr>
          <w:rFonts w:ascii="Times New Roman" w:eastAsia="Times New Roman" w:hAnsi="Times New Roman" w:cs="Times New Roman"/>
          <w:color w:val="000000"/>
          <w:sz w:val="24"/>
          <w:szCs w:val="24"/>
        </w:rPr>
        <w:t>receive</w:t>
      </w:r>
      <w:r w:rsidR="00252342">
        <w:rPr>
          <w:rFonts w:ascii="Times New Roman" w:eastAsia="Times New Roman" w:hAnsi="Times New Roman" w:cs="Times New Roman"/>
          <w:color w:val="000000"/>
          <w:sz w:val="24"/>
          <w:szCs w:val="24"/>
        </w:rPr>
        <w:t xml:space="preserve"> advice, the advice </w:t>
      </w:r>
      <w:r w:rsidR="001556BD">
        <w:rPr>
          <w:rFonts w:ascii="Times New Roman" w:eastAsia="Times New Roman" w:hAnsi="Times New Roman" w:cs="Times New Roman"/>
          <w:color w:val="000000"/>
          <w:sz w:val="24"/>
          <w:szCs w:val="24"/>
        </w:rPr>
        <w:t>was</w:t>
      </w:r>
      <w:r w:rsidR="00252342">
        <w:rPr>
          <w:rFonts w:ascii="Times New Roman" w:eastAsia="Times New Roman" w:hAnsi="Times New Roman" w:cs="Times New Roman"/>
          <w:color w:val="000000"/>
          <w:sz w:val="24"/>
          <w:szCs w:val="24"/>
        </w:rPr>
        <w:t xml:space="preserve"> shown on the screen. If they press “N” for not to </w:t>
      </w:r>
      <w:r w:rsidR="00707D32">
        <w:rPr>
          <w:rFonts w:ascii="Times New Roman" w:eastAsia="Times New Roman" w:hAnsi="Times New Roman" w:cs="Times New Roman"/>
          <w:color w:val="000000"/>
          <w:sz w:val="24"/>
          <w:szCs w:val="24"/>
        </w:rPr>
        <w:t>receive</w:t>
      </w:r>
      <w:r w:rsidR="00252342">
        <w:rPr>
          <w:rFonts w:ascii="Times New Roman" w:eastAsia="Times New Roman" w:hAnsi="Times New Roman" w:cs="Times New Roman"/>
          <w:color w:val="000000"/>
          <w:sz w:val="24"/>
          <w:szCs w:val="24"/>
        </w:rPr>
        <w:t xml:space="preserve"> advice</w:t>
      </w:r>
      <w:r w:rsidR="001556BD">
        <w:rPr>
          <w:rFonts w:ascii="Times New Roman" w:eastAsia="Times New Roman" w:hAnsi="Times New Roman" w:cs="Times New Roman"/>
          <w:color w:val="000000"/>
          <w:sz w:val="24"/>
          <w:szCs w:val="24"/>
        </w:rPr>
        <w:t xml:space="preserve"> or </w:t>
      </w:r>
      <w:r w:rsidR="001556BD">
        <w:rPr>
          <w:rFonts w:ascii="Times New Roman" w:eastAsia="Times New Roman" w:hAnsi="Times New Roman" w:cs="Times New Roman"/>
          <w:color w:val="000000"/>
          <w:sz w:val="24"/>
          <w:szCs w:val="24"/>
        </w:rPr>
        <w:lastRenderedPageBreak/>
        <w:t>did not choose either the “Y” or “N” option,</w:t>
      </w:r>
      <w:r w:rsidR="00252342">
        <w:rPr>
          <w:rFonts w:ascii="Times New Roman" w:eastAsia="Times New Roman" w:hAnsi="Times New Roman" w:cs="Times New Roman"/>
          <w:color w:val="000000"/>
          <w:sz w:val="24"/>
          <w:szCs w:val="24"/>
        </w:rPr>
        <w:t xml:space="preserve"> then </w:t>
      </w:r>
      <w:r w:rsidR="006F3806">
        <w:rPr>
          <w:rFonts w:ascii="Times New Roman" w:eastAsia="Times New Roman" w:hAnsi="Times New Roman" w:cs="Times New Roman"/>
          <w:color w:val="000000"/>
          <w:sz w:val="24"/>
          <w:szCs w:val="24"/>
        </w:rPr>
        <w:t xml:space="preserve">the participant was not given advice. Next, </w:t>
      </w:r>
      <w:r w:rsidR="00252342">
        <w:rPr>
          <w:rFonts w:ascii="Times New Roman" w:eastAsia="Times New Roman" w:hAnsi="Times New Roman" w:cs="Times New Roman"/>
          <w:color w:val="000000"/>
          <w:sz w:val="24"/>
          <w:szCs w:val="24"/>
        </w:rPr>
        <w:t>the screen</w:t>
      </w:r>
      <w:r w:rsidR="00CD7DCE">
        <w:rPr>
          <w:rFonts w:ascii="Times New Roman" w:eastAsia="Times New Roman" w:hAnsi="Times New Roman" w:cs="Times New Roman"/>
          <w:color w:val="000000"/>
          <w:sz w:val="24"/>
          <w:szCs w:val="24"/>
        </w:rPr>
        <w:t xml:space="preserve"> of the safe option vs the gamble</w:t>
      </w:r>
      <w:r w:rsidR="006F3806">
        <w:rPr>
          <w:rFonts w:ascii="Times New Roman" w:eastAsia="Times New Roman" w:hAnsi="Times New Roman" w:cs="Times New Roman"/>
          <w:color w:val="000000"/>
          <w:sz w:val="24"/>
          <w:szCs w:val="24"/>
        </w:rPr>
        <w:t xml:space="preserve"> appeared again</w:t>
      </w:r>
      <w:r w:rsidR="00CD7DCE">
        <w:rPr>
          <w:rFonts w:ascii="Times New Roman" w:eastAsia="Times New Roman" w:hAnsi="Times New Roman" w:cs="Times New Roman"/>
          <w:color w:val="000000"/>
          <w:sz w:val="24"/>
          <w:szCs w:val="24"/>
        </w:rPr>
        <w:t>.</w:t>
      </w:r>
      <w:r w:rsidR="00375BC2">
        <w:rPr>
          <w:rFonts w:ascii="Times New Roman" w:eastAsia="Times New Roman" w:hAnsi="Times New Roman" w:cs="Times New Roman"/>
          <w:color w:val="000000"/>
          <w:sz w:val="24"/>
          <w:szCs w:val="24"/>
        </w:rPr>
        <w:t xml:space="preserve"> </w:t>
      </w:r>
      <w:r w:rsidR="009E2549" w:rsidRPr="0023656C">
        <w:rPr>
          <w:rFonts w:ascii="Times New Roman" w:eastAsia="Times New Roman" w:hAnsi="Times New Roman" w:cs="Times New Roman"/>
          <w:color w:val="000000"/>
          <w:sz w:val="24"/>
          <w:szCs w:val="24"/>
        </w:rPr>
        <w:t>Participants must respond within 2 seconds by pressing either th</w:t>
      </w:r>
      <w:r w:rsidR="009E2549">
        <w:rPr>
          <w:rFonts w:ascii="Times New Roman" w:eastAsia="Times New Roman" w:hAnsi="Times New Roman" w:cs="Times New Roman"/>
          <w:color w:val="000000"/>
          <w:sz w:val="24"/>
          <w:szCs w:val="24"/>
        </w:rPr>
        <w:t>e left or right arrow key</w:t>
      </w:r>
      <w:r w:rsidR="009E2549" w:rsidRPr="0023656C">
        <w:rPr>
          <w:rFonts w:ascii="Times New Roman" w:eastAsia="Times New Roman" w:hAnsi="Times New Roman" w:cs="Times New Roman"/>
          <w:color w:val="000000"/>
          <w:sz w:val="24"/>
          <w:szCs w:val="24"/>
        </w:rPr>
        <w:t xml:space="preserve"> on the keyboard</w:t>
      </w:r>
      <w:r w:rsidR="00CD7DCE">
        <w:rPr>
          <w:rFonts w:ascii="Times New Roman" w:eastAsia="Times New Roman" w:hAnsi="Times New Roman" w:cs="Times New Roman"/>
          <w:color w:val="000000"/>
          <w:sz w:val="24"/>
          <w:szCs w:val="24"/>
        </w:rPr>
        <w:t xml:space="preserve"> to</w:t>
      </w:r>
      <w:r w:rsidR="00410FDC">
        <w:rPr>
          <w:rFonts w:ascii="Times New Roman" w:eastAsia="Times New Roman" w:hAnsi="Times New Roman" w:cs="Times New Roman"/>
          <w:color w:val="000000"/>
          <w:sz w:val="24"/>
          <w:szCs w:val="24"/>
        </w:rPr>
        <w:t xml:space="preserve"> have made their choice</w:t>
      </w:r>
      <w:r w:rsidR="00375BC2">
        <w:rPr>
          <w:rFonts w:ascii="Times New Roman" w:eastAsia="Times New Roman" w:hAnsi="Times New Roman" w:cs="Times New Roman"/>
          <w:color w:val="000000"/>
          <w:sz w:val="24"/>
          <w:szCs w:val="24"/>
        </w:rPr>
        <w:t xml:space="preserve">. </w:t>
      </w:r>
    </w:p>
    <w:p w14:paraId="5BC7EEC8" w14:textId="1BA8B8CD" w:rsidR="00D73FA7" w:rsidRDefault="00951CDC" w:rsidP="0023656C">
      <w:pPr>
        <w:spacing w:after="0" w:line="480" w:lineRule="auto"/>
        <w:rPr>
          <w:rFonts w:ascii="Times New Roman" w:eastAsia="Times New Roman" w:hAnsi="Times New Roman" w:cs="Times New Roman"/>
          <w:color w:val="000000"/>
          <w:sz w:val="24"/>
          <w:szCs w:val="24"/>
        </w:rPr>
      </w:pPr>
      <w:r w:rsidRPr="00951CDC">
        <w:rPr>
          <w:rFonts w:ascii="Times New Roman" w:eastAsia="Times New Roman" w:hAnsi="Times New Roman" w:cs="Times New Roman"/>
          <w:noProof/>
          <w:color w:val="000000"/>
          <w:sz w:val="24"/>
          <w:szCs w:val="24"/>
        </w:rPr>
        <w:drawing>
          <wp:inline distT="0" distB="0" distL="0" distR="0" wp14:anchorId="79A99964" wp14:editId="3C0A2F3A">
            <wp:extent cx="4310063" cy="2760559"/>
            <wp:effectExtent l="0" t="0" r="0" b="19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7"/>
                    <a:srcRect l="10850" t="11745" r="5459" b="7076"/>
                    <a:stretch/>
                  </pic:blipFill>
                  <pic:spPr>
                    <a:xfrm>
                      <a:off x="0" y="0"/>
                      <a:ext cx="4312775" cy="2762296"/>
                    </a:xfrm>
                    <a:prstGeom prst="rect">
                      <a:avLst/>
                    </a:prstGeom>
                    <a:ln>
                      <a:noFill/>
                    </a:ln>
                  </pic:spPr>
                </pic:pic>
              </a:graphicData>
            </a:graphic>
          </wp:inline>
        </w:drawing>
      </w:r>
    </w:p>
    <w:p w14:paraId="32C63E8E" w14:textId="4BAE5101" w:rsidR="00951CDC" w:rsidRDefault="00951CDC" w:rsidP="0023656C">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Figure 1. </w:t>
      </w:r>
      <w:r w:rsidR="00AF7810">
        <w:rPr>
          <w:rFonts w:ascii="Times New Roman" w:eastAsia="Times New Roman" w:hAnsi="Times New Roman" w:cs="Times New Roman"/>
          <w:color w:val="000000"/>
          <w:sz w:val="24"/>
          <w:szCs w:val="24"/>
        </w:rPr>
        <w:t>Participants are shown the two options: Safe or Gamble</w:t>
      </w:r>
    </w:p>
    <w:p w14:paraId="1420341C" w14:textId="2D33F467" w:rsidR="0023656C" w:rsidRPr="0023656C" w:rsidRDefault="0023656C" w:rsidP="002A11C3">
      <w:pPr>
        <w:spacing w:after="0" w:line="480" w:lineRule="auto"/>
        <w:rPr>
          <w:rFonts w:ascii="Times New Roman" w:eastAsia="Times New Roman" w:hAnsi="Times New Roman" w:cs="Times New Roman"/>
          <w:sz w:val="24"/>
          <w:szCs w:val="24"/>
        </w:rPr>
      </w:pPr>
      <w:r w:rsidRPr="0023656C">
        <w:rPr>
          <w:rFonts w:ascii="Times New Roman" w:eastAsia="Times New Roman" w:hAnsi="Times New Roman" w:cs="Times New Roman"/>
          <w:b/>
          <w:bCs/>
          <w:color w:val="000000"/>
          <w:sz w:val="24"/>
          <w:szCs w:val="24"/>
        </w:rPr>
        <w:t>Results</w:t>
      </w:r>
    </w:p>
    <w:p w14:paraId="327BD5DD" w14:textId="77777777" w:rsidR="0023656C" w:rsidRPr="0023656C" w:rsidRDefault="0023656C" w:rsidP="0023656C">
      <w:pPr>
        <w:spacing w:after="0" w:line="240" w:lineRule="auto"/>
        <w:rPr>
          <w:rFonts w:ascii="Times New Roman" w:eastAsia="Times New Roman" w:hAnsi="Times New Roman" w:cs="Times New Roman"/>
          <w:sz w:val="24"/>
          <w:szCs w:val="24"/>
        </w:rPr>
      </w:pPr>
    </w:p>
    <w:p w14:paraId="53C841E5" w14:textId="77777777" w:rsidR="0023656C" w:rsidRPr="0023656C" w:rsidRDefault="0023656C" w:rsidP="0023656C">
      <w:pPr>
        <w:spacing w:after="0" w:line="480" w:lineRule="auto"/>
        <w:rPr>
          <w:rFonts w:ascii="Times New Roman" w:eastAsia="Times New Roman" w:hAnsi="Times New Roman" w:cs="Times New Roman"/>
          <w:sz w:val="24"/>
          <w:szCs w:val="24"/>
        </w:rPr>
      </w:pPr>
      <w:r w:rsidRPr="0023656C">
        <w:rPr>
          <w:rFonts w:ascii="Times New Roman" w:eastAsia="Times New Roman" w:hAnsi="Times New Roman" w:cs="Times New Roman"/>
          <w:b/>
          <w:bCs/>
          <w:color w:val="000000"/>
          <w:sz w:val="24"/>
          <w:szCs w:val="24"/>
        </w:rPr>
        <w:t>Discussion</w:t>
      </w:r>
    </w:p>
    <w:p w14:paraId="3381DCC7" w14:textId="77777777" w:rsidR="0023656C" w:rsidRPr="0023656C" w:rsidRDefault="0023656C" w:rsidP="0023656C">
      <w:pPr>
        <w:spacing w:after="0" w:line="480" w:lineRule="auto"/>
        <w:jc w:val="center"/>
        <w:rPr>
          <w:rFonts w:ascii="Times New Roman" w:eastAsia="Times New Roman" w:hAnsi="Times New Roman" w:cs="Times New Roman"/>
          <w:sz w:val="24"/>
          <w:szCs w:val="24"/>
        </w:rPr>
      </w:pPr>
      <w:r w:rsidRPr="0023656C">
        <w:rPr>
          <w:rFonts w:ascii="Times New Roman" w:eastAsia="Times New Roman" w:hAnsi="Times New Roman" w:cs="Times New Roman"/>
          <w:color w:val="000000"/>
          <w:sz w:val="24"/>
          <w:szCs w:val="24"/>
        </w:rPr>
        <w:t>References</w:t>
      </w:r>
    </w:p>
    <w:p w14:paraId="321FE9C4" w14:textId="77777777" w:rsidR="00374089" w:rsidRPr="00735593" w:rsidRDefault="00374089" w:rsidP="00735593">
      <w:pPr>
        <w:spacing w:line="360" w:lineRule="auto"/>
        <w:ind w:left="720" w:hanging="720"/>
        <w:rPr>
          <w:rFonts w:ascii="Times New Roman" w:hAnsi="Times New Roman" w:cs="Times New Roman"/>
          <w:sz w:val="24"/>
          <w:szCs w:val="24"/>
        </w:rPr>
      </w:pPr>
      <w:r w:rsidRPr="00735593">
        <w:rPr>
          <w:rFonts w:ascii="Times New Roman" w:hAnsi="Times New Roman" w:cs="Times New Roman"/>
          <w:sz w:val="24"/>
          <w:szCs w:val="24"/>
        </w:rPr>
        <w:t>Rosenberg, M. (1965). Society and the adolescent self-image. Princeton, NJ: Princeton</w:t>
      </w:r>
    </w:p>
    <w:p w14:paraId="370E3AA9" w14:textId="00467EB1" w:rsidR="00FD3029" w:rsidRPr="00735593" w:rsidRDefault="00374089" w:rsidP="00735593">
      <w:pPr>
        <w:spacing w:line="360" w:lineRule="auto"/>
        <w:ind w:left="720" w:hanging="720"/>
        <w:rPr>
          <w:rFonts w:ascii="Times New Roman" w:hAnsi="Times New Roman" w:cs="Times New Roman"/>
          <w:sz w:val="24"/>
          <w:szCs w:val="24"/>
        </w:rPr>
      </w:pPr>
      <w:r w:rsidRPr="00735593">
        <w:rPr>
          <w:rFonts w:ascii="Times New Roman" w:hAnsi="Times New Roman" w:cs="Times New Roman"/>
          <w:sz w:val="24"/>
          <w:szCs w:val="24"/>
        </w:rPr>
        <w:t xml:space="preserve">University Press. </w:t>
      </w:r>
    </w:p>
    <w:p w14:paraId="2B76E986" w14:textId="3E3B0B65" w:rsidR="00AD0E66" w:rsidRPr="00735593" w:rsidRDefault="00AD0E66" w:rsidP="00735593">
      <w:pPr>
        <w:spacing w:line="360" w:lineRule="auto"/>
        <w:ind w:left="720" w:hanging="720"/>
        <w:rPr>
          <w:rFonts w:ascii="Times New Roman" w:hAnsi="Times New Roman" w:cs="Times New Roman"/>
          <w:sz w:val="24"/>
          <w:szCs w:val="24"/>
        </w:rPr>
      </w:pPr>
      <w:r w:rsidRPr="00735593">
        <w:rPr>
          <w:rFonts w:ascii="Times New Roman" w:hAnsi="Times New Roman" w:cs="Times New Roman"/>
          <w:color w:val="222222"/>
          <w:sz w:val="24"/>
          <w:szCs w:val="24"/>
          <w:shd w:val="clear" w:color="auto" w:fill="FFFFFF"/>
        </w:rPr>
        <w:t xml:space="preserve">Steinberg, L., &amp; Monahan, K. C. (2007). Age differences in resistance to peer influence. </w:t>
      </w:r>
      <w:r w:rsidRPr="00735593">
        <w:rPr>
          <w:rFonts w:ascii="Times New Roman" w:hAnsi="Times New Roman" w:cs="Times New Roman"/>
          <w:i/>
          <w:iCs/>
          <w:color w:val="222222"/>
          <w:sz w:val="24"/>
          <w:szCs w:val="24"/>
        </w:rPr>
        <w:t>Developmental psychology</w:t>
      </w:r>
      <w:r w:rsidRPr="00735593">
        <w:rPr>
          <w:rFonts w:ascii="Times New Roman" w:hAnsi="Times New Roman" w:cs="Times New Roman"/>
          <w:color w:val="222222"/>
          <w:sz w:val="24"/>
          <w:szCs w:val="24"/>
          <w:shd w:val="clear" w:color="auto" w:fill="FFFFFF"/>
        </w:rPr>
        <w:t xml:space="preserve">, </w:t>
      </w:r>
      <w:r w:rsidRPr="00735593">
        <w:rPr>
          <w:rFonts w:ascii="Times New Roman" w:hAnsi="Times New Roman" w:cs="Times New Roman"/>
          <w:i/>
          <w:iCs/>
          <w:color w:val="222222"/>
          <w:sz w:val="24"/>
          <w:szCs w:val="24"/>
        </w:rPr>
        <w:t>43</w:t>
      </w:r>
      <w:r w:rsidRPr="00735593">
        <w:rPr>
          <w:rFonts w:ascii="Times New Roman" w:hAnsi="Times New Roman" w:cs="Times New Roman"/>
          <w:color w:val="222222"/>
          <w:sz w:val="24"/>
          <w:szCs w:val="24"/>
          <w:shd w:val="clear" w:color="auto" w:fill="FFFFFF"/>
        </w:rPr>
        <w:t>(6), 1531.</w:t>
      </w:r>
    </w:p>
    <w:sectPr w:rsidR="00AD0E66" w:rsidRPr="0073559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ominic Fareri" w:date="2019-11-11T22:05:00Z" w:initials="DF">
    <w:p w14:paraId="44F3B7FD" w14:textId="40AF153B" w:rsidR="00D7448B" w:rsidRDefault="00D7448B">
      <w:pPr>
        <w:pStyle w:val="CommentText"/>
      </w:pPr>
      <w:r>
        <w:rPr>
          <w:rStyle w:val="CommentReference"/>
        </w:rPr>
        <w:annotationRef/>
      </w:r>
      <w:r>
        <w:t xml:space="preserve">From friends and </w:t>
      </w:r>
      <w:proofErr w:type="spellStart"/>
      <w:r>
        <w:t>family, righ</w:t>
      </w:r>
      <w:proofErr w:type="spellEnd"/>
      <w:r>
        <w:t>t?   ‘outside’ here sounds like not exactly the right word</w:t>
      </w:r>
    </w:p>
  </w:comment>
  <w:comment w:id="1" w:author="Dominic Fareri" w:date="2019-11-11T22:05:00Z" w:initials="DF">
    <w:p w14:paraId="7881E36B" w14:textId="19481865" w:rsidR="00D7448B" w:rsidRDefault="00D7448B">
      <w:pPr>
        <w:pStyle w:val="CommentText"/>
      </w:pPr>
      <w:r>
        <w:rPr>
          <w:rStyle w:val="CommentReference"/>
        </w:rPr>
        <w:annotationRef/>
      </w:r>
      <w:r>
        <w:t>Perhaps give the full name instead of just the acronym</w:t>
      </w:r>
    </w:p>
  </w:comment>
  <w:comment w:id="2" w:author="Dominic Fareri" w:date="2019-11-11T22:06:00Z" w:initials="DF">
    <w:p w14:paraId="7DDC9103" w14:textId="1283FE53" w:rsidR="00D7448B" w:rsidRDefault="00D7448B">
      <w:pPr>
        <w:pStyle w:val="CommentText"/>
      </w:pPr>
      <w:r>
        <w:rPr>
          <w:rStyle w:val="CommentReference"/>
        </w:rPr>
        <w:annotationRef/>
      </w:r>
      <w:r>
        <w:t xml:space="preserve">Same comment as above. </w:t>
      </w:r>
    </w:p>
  </w:comment>
  <w:comment w:id="4" w:author="Dominic Fareri" w:date="2019-11-11T22:06:00Z" w:initials="DF">
    <w:p w14:paraId="6CC0650E" w14:textId="341C5396" w:rsidR="00D7448B" w:rsidRDefault="00D7448B">
      <w:pPr>
        <w:pStyle w:val="CommentText"/>
      </w:pPr>
      <w:r>
        <w:rPr>
          <w:rStyle w:val="CommentReference"/>
        </w:rPr>
        <w:annotationRef/>
      </w:r>
      <w:r>
        <w:t xml:space="preserve">Will need to include more information here about the task like the amount of trials overall, how many in each condition (i.e., loss frame, gain frame), how many times the advisor said to gamble vs. not, how many times they received feedback across the task, </w:t>
      </w:r>
      <w:r>
        <w:t>etc.</w:t>
      </w:r>
      <w:bookmarkStart w:id="5" w:name="_GoBack"/>
      <w:bookmarkEnd w:id="5"/>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F3B7FD" w15:done="0"/>
  <w15:commentEx w15:paraId="7881E36B" w15:done="0"/>
  <w15:commentEx w15:paraId="7DDC9103" w15:done="0"/>
  <w15:commentEx w15:paraId="6CC065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F3B7FD" w16cid:durableId="2174599B"/>
  <w16cid:commentId w16cid:paraId="7881E36B" w16cid:durableId="217459BD"/>
  <w16cid:commentId w16cid:paraId="7DDC9103" w16cid:durableId="217459CA"/>
  <w16cid:commentId w16cid:paraId="6CC0650E" w16cid:durableId="217459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minic Fareri">
    <w15:presenceInfo w15:providerId="None" w15:userId="Dominic Fare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04C"/>
    <w:rsid w:val="00005C7E"/>
    <w:rsid w:val="0005337D"/>
    <w:rsid w:val="0015118A"/>
    <w:rsid w:val="001556BD"/>
    <w:rsid w:val="00163F6F"/>
    <w:rsid w:val="00181866"/>
    <w:rsid w:val="001A0CDA"/>
    <w:rsid w:val="001A7733"/>
    <w:rsid w:val="001C2FB6"/>
    <w:rsid w:val="001D7FAE"/>
    <w:rsid w:val="0023656C"/>
    <w:rsid w:val="00252342"/>
    <w:rsid w:val="00264312"/>
    <w:rsid w:val="002A11C3"/>
    <w:rsid w:val="002B2843"/>
    <w:rsid w:val="002E0FA6"/>
    <w:rsid w:val="002F36A9"/>
    <w:rsid w:val="003023E1"/>
    <w:rsid w:val="00321108"/>
    <w:rsid w:val="00354EE7"/>
    <w:rsid w:val="00366635"/>
    <w:rsid w:val="00374089"/>
    <w:rsid w:val="003752CF"/>
    <w:rsid w:val="00375BC2"/>
    <w:rsid w:val="0039659A"/>
    <w:rsid w:val="00410FDC"/>
    <w:rsid w:val="00445DF4"/>
    <w:rsid w:val="00456557"/>
    <w:rsid w:val="004567FC"/>
    <w:rsid w:val="00513797"/>
    <w:rsid w:val="00521A5D"/>
    <w:rsid w:val="0054791A"/>
    <w:rsid w:val="005F1715"/>
    <w:rsid w:val="00646598"/>
    <w:rsid w:val="006B0C90"/>
    <w:rsid w:val="006F3806"/>
    <w:rsid w:val="00707D32"/>
    <w:rsid w:val="00735593"/>
    <w:rsid w:val="0081598F"/>
    <w:rsid w:val="00845B1B"/>
    <w:rsid w:val="0089377C"/>
    <w:rsid w:val="009476BB"/>
    <w:rsid w:val="00951CDC"/>
    <w:rsid w:val="009E2549"/>
    <w:rsid w:val="00A61F33"/>
    <w:rsid w:val="00AD0A0A"/>
    <w:rsid w:val="00AD0E66"/>
    <w:rsid w:val="00AE5C06"/>
    <w:rsid w:val="00AF7810"/>
    <w:rsid w:val="00B10968"/>
    <w:rsid w:val="00B67C4E"/>
    <w:rsid w:val="00B91512"/>
    <w:rsid w:val="00C06D79"/>
    <w:rsid w:val="00C074C5"/>
    <w:rsid w:val="00CC7768"/>
    <w:rsid w:val="00CD2EED"/>
    <w:rsid w:val="00CD7DCE"/>
    <w:rsid w:val="00D35855"/>
    <w:rsid w:val="00D73FA7"/>
    <w:rsid w:val="00D7448B"/>
    <w:rsid w:val="00EB17A3"/>
    <w:rsid w:val="00EC204C"/>
    <w:rsid w:val="00F23D97"/>
    <w:rsid w:val="00FF3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D0D76"/>
  <w15:chartTrackingRefBased/>
  <w15:docId w15:val="{4C6C9F06-731D-497C-9C6B-032CA4A08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656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365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56C"/>
    <w:rPr>
      <w:rFonts w:ascii="Segoe UI" w:hAnsi="Segoe UI" w:cs="Segoe UI"/>
      <w:sz w:val="18"/>
      <w:szCs w:val="18"/>
    </w:rPr>
  </w:style>
  <w:style w:type="character" w:styleId="CommentReference">
    <w:name w:val="annotation reference"/>
    <w:basedOn w:val="DefaultParagraphFont"/>
    <w:uiPriority w:val="99"/>
    <w:semiHidden/>
    <w:unhideWhenUsed/>
    <w:rsid w:val="00D7448B"/>
    <w:rPr>
      <w:sz w:val="16"/>
      <w:szCs w:val="16"/>
    </w:rPr>
  </w:style>
  <w:style w:type="paragraph" w:styleId="CommentText">
    <w:name w:val="annotation text"/>
    <w:basedOn w:val="Normal"/>
    <w:link w:val="CommentTextChar"/>
    <w:uiPriority w:val="99"/>
    <w:semiHidden/>
    <w:unhideWhenUsed/>
    <w:rsid w:val="00D7448B"/>
    <w:pPr>
      <w:spacing w:line="240" w:lineRule="auto"/>
    </w:pPr>
    <w:rPr>
      <w:sz w:val="20"/>
      <w:szCs w:val="20"/>
    </w:rPr>
  </w:style>
  <w:style w:type="character" w:customStyle="1" w:styleId="CommentTextChar">
    <w:name w:val="Comment Text Char"/>
    <w:basedOn w:val="DefaultParagraphFont"/>
    <w:link w:val="CommentText"/>
    <w:uiPriority w:val="99"/>
    <w:semiHidden/>
    <w:rsid w:val="00D7448B"/>
    <w:rPr>
      <w:sz w:val="20"/>
      <w:szCs w:val="20"/>
    </w:rPr>
  </w:style>
  <w:style w:type="paragraph" w:styleId="CommentSubject">
    <w:name w:val="annotation subject"/>
    <w:basedOn w:val="CommentText"/>
    <w:next w:val="CommentText"/>
    <w:link w:val="CommentSubjectChar"/>
    <w:uiPriority w:val="99"/>
    <w:semiHidden/>
    <w:unhideWhenUsed/>
    <w:rsid w:val="00D7448B"/>
    <w:rPr>
      <w:b/>
      <w:bCs/>
    </w:rPr>
  </w:style>
  <w:style w:type="character" w:customStyle="1" w:styleId="CommentSubjectChar">
    <w:name w:val="Comment Subject Char"/>
    <w:basedOn w:val="CommentTextChar"/>
    <w:link w:val="CommentSubject"/>
    <w:uiPriority w:val="99"/>
    <w:semiHidden/>
    <w:rsid w:val="00D744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558726">
      <w:bodyDiv w:val="1"/>
      <w:marLeft w:val="0"/>
      <w:marRight w:val="0"/>
      <w:marTop w:val="0"/>
      <w:marBottom w:val="0"/>
      <w:divBdr>
        <w:top w:val="none" w:sz="0" w:space="0" w:color="auto"/>
        <w:left w:val="none" w:sz="0" w:space="0" w:color="auto"/>
        <w:bottom w:val="none" w:sz="0" w:space="0" w:color="auto"/>
        <w:right w:val="none" w:sz="0" w:space="0" w:color="auto"/>
      </w:divBdr>
      <w:divsChild>
        <w:div w:id="527185347">
          <w:marLeft w:val="-270"/>
          <w:marRight w:val="0"/>
          <w:marTop w:val="0"/>
          <w:marBottom w:val="0"/>
          <w:divBdr>
            <w:top w:val="none" w:sz="0" w:space="0" w:color="auto"/>
            <w:left w:val="none" w:sz="0" w:space="0" w:color="auto"/>
            <w:bottom w:val="none" w:sz="0" w:space="0" w:color="auto"/>
            <w:right w:val="none" w:sz="0" w:space="0" w:color="auto"/>
          </w:divBdr>
        </w:div>
        <w:div w:id="912814906">
          <w:marLeft w:val="-300"/>
          <w:marRight w:val="0"/>
          <w:marTop w:val="0"/>
          <w:marBottom w:val="0"/>
          <w:divBdr>
            <w:top w:val="none" w:sz="0" w:space="0" w:color="auto"/>
            <w:left w:val="none" w:sz="0" w:space="0" w:color="auto"/>
            <w:bottom w:val="none" w:sz="0" w:space="0" w:color="auto"/>
            <w:right w:val="none" w:sz="0" w:space="0" w:color="auto"/>
          </w:divBdr>
        </w:div>
        <w:div w:id="1075013232">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564</Words>
  <Characters>3221</Characters>
  <Application>Microsoft Office Word</Application>
  <DocSecurity>0</DocSecurity>
  <Lines>26</Lines>
  <Paragraphs>7</Paragraphs>
  <ScaleCrop>false</ScaleCrop>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Jaspal</dc:creator>
  <cp:keywords/>
  <dc:description/>
  <cp:lastModifiedBy>Dominic Fareri</cp:lastModifiedBy>
  <cp:revision>2</cp:revision>
  <dcterms:created xsi:type="dcterms:W3CDTF">2019-11-12T05:00:00Z</dcterms:created>
  <dcterms:modified xsi:type="dcterms:W3CDTF">2019-11-12T05:00:00Z</dcterms:modified>
</cp:coreProperties>
</file>